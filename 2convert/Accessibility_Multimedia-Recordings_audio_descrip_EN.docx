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8B83" w14:textId="2DE948BC" w:rsidR="6306108D" w:rsidRDefault="57572DC5" w:rsidP="6306108D">
      <w:pPr>
        <w:pStyle w:val="Titre"/>
        <w:spacing w:after="0"/>
        <w:jc w:val="center"/>
        <w:rPr>
          <w:rFonts w:ascii="Calibri Light" w:eastAsia="Calibri Light" w:hAnsi="Calibri Light" w:cs="Calibri Light"/>
          <w:b w:val="0"/>
          <w:color w:val="000000" w:themeColor="text1"/>
          <w:sz w:val="56"/>
        </w:rPr>
      </w:pPr>
      <w:r w:rsidRPr="6306108D">
        <w:rPr>
          <w:rFonts w:ascii="Calibri Light" w:eastAsia="Calibri Light" w:hAnsi="Calibri Light" w:cs="Calibri Light"/>
          <w:b w:val="0"/>
          <w:color w:val="000000" w:themeColor="text1"/>
          <w:sz w:val="56"/>
          <w:lang w:val="en-US"/>
        </w:rPr>
        <w:t>[Required Information]</w:t>
      </w:r>
    </w:p>
    <w:p w14:paraId="42BEFD37" w14:textId="639683B8" w:rsidR="57572DC5" w:rsidRDefault="57572DC5" w:rsidP="6306108D">
      <w:pPr>
        <w:pStyle w:val="Sous-titre"/>
        <w:spacing w:after="160" w:line="259" w:lineRule="auto"/>
        <w:jc w:val="center"/>
        <w:rPr>
          <w:rFonts w:eastAsia="Arial" w:cs="Arial"/>
          <w:color w:val="5A5A5A"/>
          <w:sz w:val="24"/>
          <w:szCs w:val="24"/>
        </w:rPr>
      </w:pPr>
      <w:r w:rsidRPr="6306108D">
        <w:rPr>
          <w:rFonts w:eastAsia="Arial" w:cs="Arial"/>
          <w:color w:val="5A5A5A"/>
          <w:sz w:val="24"/>
          <w:szCs w:val="24"/>
          <w:lang w:val="en-US"/>
        </w:rPr>
        <w:t>That section must be filled by the content editor/writer.</w:t>
      </w:r>
    </w:p>
    <w:p w14:paraId="45063A1E" w14:textId="6E46EC73" w:rsidR="57572DC5" w:rsidRDefault="57572DC5" w:rsidP="6306108D">
      <w:pPr>
        <w:pStyle w:val="Sous-titre"/>
        <w:spacing w:after="160" w:line="259" w:lineRule="auto"/>
        <w:jc w:val="center"/>
        <w:rPr>
          <w:rFonts w:eastAsia="Arial" w:cs="Arial"/>
          <w:color w:val="5A5A5A"/>
          <w:sz w:val="24"/>
          <w:szCs w:val="24"/>
        </w:rPr>
      </w:pPr>
      <w:r w:rsidRPr="6306108D">
        <w:rPr>
          <w:rFonts w:eastAsia="Arial" w:cs="Arial"/>
          <w:color w:val="5A5A5A"/>
          <w:sz w:val="24"/>
          <w:szCs w:val="24"/>
          <w:lang w:val="en-US"/>
        </w:rPr>
        <w:t>The information in that section is necessary for the web developer.</w:t>
      </w:r>
    </w:p>
    <w:p w14:paraId="0FE160F8" w14:textId="7C4B09E6" w:rsidR="6306108D" w:rsidRDefault="6306108D" w:rsidP="6306108D">
      <w:pPr>
        <w:spacing w:after="160" w:line="259" w:lineRule="auto"/>
        <w:rPr>
          <w:rFonts w:eastAsia="Arial" w:cs="Arial"/>
          <w:color w:val="000000" w:themeColor="text1"/>
          <w:sz w:val="24"/>
          <w:szCs w:val="24"/>
        </w:rPr>
      </w:pPr>
    </w:p>
    <w:p w14:paraId="32C4FBCA" w14:textId="47A22B4C" w:rsidR="57572DC5" w:rsidRDefault="57572DC5" w:rsidP="6306108D">
      <w:p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While you are reviewing the content make sure you apply some best practices:</w:t>
      </w:r>
    </w:p>
    <w:p w14:paraId="00AF78C8" w14:textId="5D1DD9A3" w:rsidR="57572DC5" w:rsidRDefault="57572DC5" w:rsidP="003D1F6F">
      <w:pPr>
        <w:pStyle w:val="Paragraphedeliste"/>
        <w:numPr>
          <w:ilvl w:val="0"/>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HTML first, if you have an alternative version (word, pdf) a link will be on the page.</w:t>
      </w:r>
    </w:p>
    <w:p w14:paraId="4D1DB184" w14:textId="31B6B6A7" w:rsidR="57572DC5" w:rsidRDefault="1EA20930" w:rsidP="003D1F6F">
      <w:pPr>
        <w:pStyle w:val="Paragraphedeliste"/>
        <w:numPr>
          <w:ilvl w:val="0"/>
          <w:numId w:val="1"/>
        </w:numPr>
        <w:spacing w:after="160" w:line="259" w:lineRule="auto"/>
        <w:rPr>
          <w:rFonts w:eastAsia="Arial" w:cs="Arial"/>
          <w:color w:val="000000" w:themeColor="text1"/>
          <w:sz w:val="24"/>
          <w:szCs w:val="24"/>
        </w:rPr>
      </w:pPr>
      <w:r w:rsidRPr="4DAFB6BB">
        <w:rPr>
          <w:rFonts w:eastAsia="Arial" w:cs="Arial"/>
          <w:color w:val="000000" w:themeColor="text1"/>
          <w:sz w:val="24"/>
          <w:szCs w:val="24"/>
          <w:lang w:val="en-US"/>
        </w:rPr>
        <w:t xml:space="preserve">Use only the </w:t>
      </w:r>
      <w:bookmarkStart w:id="0" w:name="_Int_uKeD1wYZ"/>
      <w:r w:rsidRPr="4DAFB6BB">
        <w:rPr>
          <w:rFonts w:eastAsia="Arial" w:cs="Arial"/>
          <w:color w:val="000000" w:themeColor="text1"/>
          <w:sz w:val="24"/>
          <w:szCs w:val="24"/>
          <w:lang w:val="en-US"/>
        </w:rPr>
        <w:t>predefine</w:t>
      </w:r>
      <w:bookmarkEnd w:id="0"/>
      <w:r w:rsidRPr="4DAFB6BB">
        <w:rPr>
          <w:rFonts w:eastAsia="Arial" w:cs="Arial"/>
          <w:color w:val="000000" w:themeColor="text1"/>
          <w:sz w:val="24"/>
          <w:szCs w:val="24"/>
          <w:lang w:val="en-US"/>
        </w:rPr>
        <w:t xml:space="preserve"> style in </w:t>
      </w:r>
      <w:bookmarkStart w:id="1" w:name="_Int_0FlJzrjX"/>
      <w:r w:rsidRPr="4DAFB6BB">
        <w:rPr>
          <w:rFonts w:eastAsia="Arial" w:cs="Arial"/>
          <w:color w:val="000000" w:themeColor="text1"/>
          <w:sz w:val="24"/>
          <w:szCs w:val="24"/>
          <w:lang w:val="en-US"/>
        </w:rPr>
        <w:t>word</w:t>
      </w:r>
      <w:bookmarkEnd w:id="1"/>
      <w:r w:rsidRPr="4DAFB6BB">
        <w:rPr>
          <w:rFonts w:eastAsia="Arial" w:cs="Arial"/>
          <w:color w:val="000000" w:themeColor="text1"/>
          <w:sz w:val="24"/>
          <w:szCs w:val="24"/>
          <w:lang w:val="en-US"/>
        </w:rPr>
        <w:t>, Heading 1 Heading 2 etc.</w:t>
      </w:r>
    </w:p>
    <w:p w14:paraId="5D47AA3C" w14:textId="1A0F5098" w:rsidR="57572DC5" w:rsidRDefault="57572DC5" w:rsidP="003D1F6F">
      <w:pPr>
        <w:pStyle w:val="Paragraphedeliste"/>
        <w:numPr>
          <w:ilvl w:val="0"/>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Anywhere there is link we should have the detail in bracket</w:t>
      </w:r>
    </w:p>
    <w:p w14:paraId="74D23190" w14:textId="3E225335" w:rsidR="57572DC5" w:rsidRDefault="57572DC5" w:rsidP="003D1F6F">
      <w:pPr>
        <w:pStyle w:val="Paragraphedeliste"/>
        <w:numPr>
          <w:ilvl w:val="1"/>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example:</w:t>
      </w:r>
    </w:p>
    <w:p w14:paraId="15224A77" w14:textId="1903C131" w:rsidR="57572DC5" w:rsidRDefault="00000000" w:rsidP="003D1F6F">
      <w:pPr>
        <w:pStyle w:val="Paragraphedeliste"/>
        <w:numPr>
          <w:ilvl w:val="2"/>
          <w:numId w:val="1"/>
        </w:numPr>
        <w:spacing w:after="160" w:line="259" w:lineRule="auto"/>
        <w:rPr>
          <w:rFonts w:eastAsia="Arial" w:cs="Arial"/>
          <w:color w:val="000000" w:themeColor="text1"/>
          <w:sz w:val="24"/>
          <w:szCs w:val="24"/>
        </w:rPr>
      </w:pPr>
      <w:hyperlink r:id="rId11">
        <w:r w:rsidR="57572DC5" w:rsidRPr="6306108D">
          <w:rPr>
            <w:rStyle w:val="Lienhypertexte"/>
            <w:rFonts w:ascii="Segoe UI" w:eastAsia="Segoe UI" w:hAnsi="Segoe UI" w:cs="Segoe UI"/>
            <w:i/>
            <w:iCs/>
            <w:sz w:val="21"/>
            <w:szCs w:val="21"/>
            <w:lang w:val="en-US"/>
          </w:rPr>
          <w:t>EN 301 549</w:t>
        </w:r>
        <w:r w:rsidR="57572DC5" w:rsidRPr="6306108D">
          <w:rPr>
            <w:rStyle w:val="Lienhypertexte"/>
            <w:rFonts w:ascii="Segoe UI" w:eastAsia="Segoe UI" w:hAnsi="Segoe UI" w:cs="Segoe UI"/>
            <w:sz w:val="21"/>
            <w:szCs w:val="21"/>
            <w:lang w:val="en-US"/>
          </w:rPr>
          <w:t xml:space="preserve"> (PDF, 2.3MB)</w:t>
        </w:r>
      </w:hyperlink>
    </w:p>
    <w:p w14:paraId="0F17D7B0" w14:textId="27BF3C1F" w:rsidR="57572DC5" w:rsidRPr="00D344D4" w:rsidRDefault="00000000" w:rsidP="003D1F6F">
      <w:pPr>
        <w:pStyle w:val="Paragraphedeliste"/>
        <w:numPr>
          <w:ilvl w:val="2"/>
          <w:numId w:val="1"/>
        </w:numPr>
        <w:spacing w:after="160" w:line="259" w:lineRule="auto"/>
        <w:rPr>
          <w:rFonts w:eastAsia="Arial" w:cs="Arial"/>
          <w:color w:val="000000" w:themeColor="text1"/>
          <w:sz w:val="24"/>
          <w:szCs w:val="24"/>
          <w:lang w:val="fr-CA"/>
        </w:rPr>
      </w:pPr>
      <w:hyperlink r:id="rId12">
        <w:r w:rsidR="57572DC5" w:rsidRPr="6306108D">
          <w:rPr>
            <w:rStyle w:val="Lienhypertexte"/>
            <w:rFonts w:ascii="Segoe UI" w:eastAsia="Segoe UI" w:hAnsi="Segoe UI" w:cs="Segoe UI"/>
            <w:i/>
            <w:iCs/>
            <w:sz w:val="21"/>
            <w:szCs w:val="21"/>
            <w:lang w:val="fr-CA"/>
          </w:rPr>
          <w:t>EN 301 549</w:t>
        </w:r>
        <w:r w:rsidR="57572DC5" w:rsidRPr="6306108D">
          <w:rPr>
            <w:rStyle w:val="Lienhypertexte"/>
            <w:rFonts w:ascii="Segoe UI" w:eastAsia="Segoe UI" w:hAnsi="Segoe UI" w:cs="Segoe UI"/>
            <w:sz w:val="21"/>
            <w:szCs w:val="21"/>
            <w:lang w:val="fr-CA"/>
          </w:rPr>
          <w:t xml:space="preserve"> (PDF 2.3Mo) (disponible seulement en anglais)</w:t>
        </w:r>
      </w:hyperlink>
    </w:p>
    <w:p w14:paraId="0F89795F" w14:textId="450658D3" w:rsidR="6306108D" w:rsidRPr="00D344D4" w:rsidRDefault="6306108D" w:rsidP="6306108D">
      <w:pPr>
        <w:spacing w:after="160" w:line="259" w:lineRule="auto"/>
        <w:rPr>
          <w:rFonts w:eastAsia="Arial" w:cs="Arial"/>
          <w:color w:val="000000" w:themeColor="text1"/>
          <w:sz w:val="24"/>
          <w:szCs w:val="24"/>
          <w:lang w:val="fr-CA"/>
        </w:rPr>
      </w:pPr>
    </w:p>
    <w:p w14:paraId="5339AEF3" w14:textId="77777777" w:rsidR="00D344D4" w:rsidRDefault="00D344D4" w:rsidP="00D344D4">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color w:val="000000"/>
          <w:lang w:val="en-US"/>
        </w:rPr>
        <w:t>Short Introduction / Description</w:t>
      </w:r>
      <w:r>
        <w:rPr>
          <w:rStyle w:val="eop"/>
          <w:rFonts w:ascii="Arial" w:hAnsi="Arial" w:cs="Arial"/>
          <w:b/>
          <w:bCs/>
          <w:color w:val="000000"/>
        </w:rPr>
        <w:t> </w:t>
      </w:r>
    </w:p>
    <w:p w14:paraId="29D32826" w14:textId="77777777" w:rsidR="00116DEB" w:rsidRDefault="00116DEB" w:rsidP="00D344D4">
      <w:pPr>
        <w:pStyle w:val="paragraph"/>
        <w:spacing w:before="0" w:beforeAutospacing="0" w:after="0" w:afterAutospacing="0"/>
        <w:textAlignment w:val="baseline"/>
        <w:rPr>
          <w:rStyle w:val="normaltextrun"/>
          <w:rFonts w:ascii="Arial" w:hAnsi="Arial" w:cs="Arial"/>
          <w:lang w:val="en-US"/>
        </w:rPr>
      </w:pPr>
      <w:r w:rsidRPr="00116DEB">
        <w:rPr>
          <w:rStyle w:val="normaltextrun"/>
          <w:rFonts w:ascii="Arial" w:hAnsi="Arial" w:cs="Arial"/>
          <w:lang w:val="en-US"/>
        </w:rPr>
        <w:t xml:space="preserve">Audio description allows any user with a visual disability or cognitive disability to receive a very detailed and descriptive experience of what is happening on the screen for every aspect of the video. </w:t>
      </w:r>
    </w:p>
    <w:p w14:paraId="0AE8ACEB" w14:textId="72BF23F3"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category:</w:t>
      </w:r>
      <w:r>
        <w:rPr>
          <w:rStyle w:val="eop"/>
          <w:rFonts w:ascii="Cambria" w:hAnsi="Cambria" w:cs="Segoe UI"/>
          <w:b/>
          <w:bCs/>
          <w:color w:val="365F91"/>
          <w:sz w:val="26"/>
          <w:szCs w:val="26"/>
          <w:lang w:val="en-US"/>
        </w:rPr>
        <w:t> </w:t>
      </w:r>
    </w:p>
    <w:p w14:paraId="1B3E7D2E"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How to's</w:t>
      </w:r>
      <w:r>
        <w:rPr>
          <w:rStyle w:val="eop"/>
          <w:rFonts w:ascii="Calibri" w:hAnsi="Calibri" w:cs="Calibri"/>
          <w:color w:val="000000"/>
          <w:sz w:val="22"/>
          <w:szCs w:val="22"/>
          <w:lang w:val="en-US"/>
        </w:rPr>
        <w:t> </w:t>
      </w:r>
    </w:p>
    <w:p w14:paraId="4754FDF7" w14:textId="77777777"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b/>
          <w:bCs/>
          <w:color w:val="365F91"/>
          <w:sz w:val="26"/>
          <w:szCs w:val="26"/>
          <w:lang w:val="en-US"/>
        </w:rPr>
        <w:t> </w:t>
      </w:r>
    </w:p>
    <w:p w14:paraId="229FC5AC"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Create web content</w:t>
      </w:r>
      <w:r>
        <w:rPr>
          <w:rStyle w:val="eop"/>
          <w:rFonts w:ascii="Calibri" w:hAnsi="Calibri" w:cs="Calibri"/>
          <w:color w:val="000000"/>
          <w:sz w:val="22"/>
          <w:szCs w:val="22"/>
          <w:lang w:val="en-US"/>
        </w:rPr>
        <w:t> </w:t>
      </w:r>
    </w:p>
    <w:p w14:paraId="666F2243" w14:textId="77777777"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audience:</w:t>
      </w:r>
      <w:r>
        <w:rPr>
          <w:rStyle w:val="eop"/>
          <w:rFonts w:ascii="Cambria" w:hAnsi="Cambria" w:cs="Segoe UI"/>
          <w:b/>
          <w:bCs/>
          <w:color w:val="365F91"/>
          <w:sz w:val="26"/>
          <w:szCs w:val="26"/>
          <w:lang w:val="en-US"/>
        </w:rPr>
        <w:t> </w:t>
      </w:r>
    </w:p>
    <w:p w14:paraId="508248D1"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Everyone</w:t>
      </w:r>
      <w:r>
        <w:rPr>
          <w:rStyle w:val="eop"/>
          <w:rFonts w:ascii="Calibri" w:hAnsi="Calibri" w:cs="Calibri"/>
          <w:color w:val="000000"/>
          <w:sz w:val="22"/>
          <w:szCs w:val="22"/>
          <w:lang w:val="en-US"/>
        </w:rPr>
        <w:t> </w:t>
      </w:r>
    </w:p>
    <w:p w14:paraId="15D9AF29" w14:textId="460E77A2" w:rsidR="6306108D" w:rsidRPr="00D344D4" w:rsidRDefault="6306108D" w:rsidP="6306108D">
      <w:pPr>
        <w:rPr>
          <w:lang w:val="en-US"/>
        </w:rPr>
      </w:pPr>
    </w:p>
    <w:p w14:paraId="5C51E128" w14:textId="5E958508" w:rsidR="6306108D" w:rsidRDefault="6306108D">
      <w:r>
        <w:br w:type="page"/>
      </w:r>
    </w:p>
    <w:p w14:paraId="7E4CDBA0" w14:textId="37F93536" w:rsidR="00A07362" w:rsidRPr="00EB5F23" w:rsidRDefault="005D2C6E" w:rsidP="00C51E87">
      <w:pPr>
        <w:pStyle w:val="Titre"/>
      </w:pPr>
      <w:r w:rsidRPr="005D2C6E">
        <w:lastRenderedPageBreak/>
        <w:t>Audio Description Guidelines</w:t>
      </w:r>
      <w:r w:rsidR="37B765F2" w:rsidRPr="00EB5F23">
        <w:t xml:space="preserve"> </w:t>
      </w:r>
    </w:p>
    <w:p w14:paraId="583D2887" w14:textId="5AE2E6F1" w:rsidR="006D67A6" w:rsidRPr="00EB5F23" w:rsidRDefault="006D67A6" w:rsidP="006D67A6"/>
    <w:p w14:paraId="630BF7AA" w14:textId="396CF820" w:rsidR="00A07362" w:rsidRPr="00EB5F23" w:rsidRDefault="00A53DA0" w:rsidP="34E48704">
      <w:pPr>
        <w:spacing w:after="200" w:line="276" w:lineRule="auto"/>
        <w:rPr>
          <w:rFonts w:eastAsiaTheme="majorEastAsia" w:cstheme="majorBidi"/>
          <w:spacing w:val="-10"/>
          <w:kern w:val="28"/>
          <w:sz w:val="40"/>
          <w:szCs w:val="40"/>
        </w:rPr>
      </w:pPr>
      <w:r>
        <w:br w:type="page"/>
      </w:r>
    </w:p>
    <w:sdt>
      <w:sdtPr>
        <w:rPr>
          <w:rFonts w:eastAsiaTheme="minorHAnsi" w:cs="Calibri"/>
          <w:b w:val="0"/>
          <w:sz w:val="22"/>
          <w:szCs w:val="22"/>
          <w:lang w:val="en-CA"/>
        </w:rPr>
        <w:id w:val="323093732"/>
        <w:docPartObj>
          <w:docPartGallery w:val="Table of Contents"/>
          <w:docPartUnique/>
        </w:docPartObj>
      </w:sdtPr>
      <w:sdtContent>
        <w:p w14:paraId="44D8C8D8" w14:textId="0917A456" w:rsidR="00A07362" w:rsidRPr="00EB5F23" w:rsidRDefault="00A07362">
          <w:pPr>
            <w:pStyle w:val="En-ttedetabledesmatires"/>
            <w:rPr>
              <w:sz w:val="36"/>
              <w:szCs w:val="36"/>
            </w:rPr>
          </w:pPr>
          <w:r w:rsidRPr="6CB6B3B5">
            <w:rPr>
              <w:sz w:val="36"/>
              <w:szCs w:val="36"/>
            </w:rPr>
            <w:t>Table of Contents</w:t>
          </w:r>
        </w:p>
        <w:p w14:paraId="58CA421B" w14:textId="66C9344A" w:rsidR="00837242" w:rsidRDefault="6CB6B3B5">
          <w:pPr>
            <w:pStyle w:val="TM1"/>
            <w:rPr>
              <w:rFonts w:asciiTheme="minorHAnsi" w:eastAsiaTheme="minorEastAsia" w:hAnsiTheme="minorHAnsi" w:cstheme="minorBidi"/>
              <w:noProof/>
              <w:lang w:val="fr-CA" w:eastAsia="fr-CA"/>
            </w:rPr>
          </w:pPr>
          <w:r>
            <w:fldChar w:fldCharType="begin"/>
          </w:r>
          <w:r w:rsidR="2483BB1C">
            <w:instrText>TOC \o "1-3" \h \z \u</w:instrText>
          </w:r>
          <w:r>
            <w:fldChar w:fldCharType="separate"/>
          </w:r>
          <w:hyperlink w:anchor="_Toc141089151" w:history="1">
            <w:r w:rsidR="00837242" w:rsidRPr="00CE66E2">
              <w:rPr>
                <w:rStyle w:val="Lienhypertexte"/>
                <w:noProof/>
              </w:rPr>
              <w:t>Audio Description Guidelines</w:t>
            </w:r>
            <w:r w:rsidR="00837242">
              <w:rPr>
                <w:noProof/>
                <w:webHidden/>
              </w:rPr>
              <w:tab/>
            </w:r>
            <w:r w:rsidR="00837242">
              <w:rPr>
                <w:noProof/>
                <w:webHidden/>
              </w:rPr>
              <w:fldChar w:fldCharType="begin"/>
            </w:r>
            <w:r w:rsidR="00837242">
              <w:rPr>
                <w:noProof/>
                <w:webHidden/>
              </w:rPr>
              <w:instrText xml:space="preserve"> PAGEREF _Toc141089151 \h </w:instrText>
            </w:r>
            <w:r w:rsidR="00837242">
              <w:rPr>
                <w:noProof/>
                <w:webHidden/>
              </w:rPr>
            </w:r>
            <w:r w:rsidR="00837242">
              <w:rPr>
                <w:noProof/>
                <w:webHidden/>
              </w:rPr>
              <w:fldChar w:fldCharType="separate"/>
            </w:r>
            <w:r w:rsidR="007606AF">
              <w:rPr>
                <w:noProof/>
                <w:webHidden/>
              </w:rPr>
              <w:t>4</w:t>
            </w:r>
            <w:r w:rsidR="00837242">
              <w:rPr>
                <w:noProof/>
                <w:webHidden/>
              </w:rPr>
              <w:fldChar w:fldCharType="end"/>
            </w:r>
          </w:hyperlink>
        </w:p>
        <w:p w14:paraId="6256E15F" w14:textId="654570E8" w:rsidR="00837242" w:rsidRDefault="00000000">
          <w:pPr>
            <w:pStyle w:val="TM2"/>
            <w:tabs>
              <w:tab w:val="right" w:leader="dot" w:pos="9350"/>
            </w:tabs>
            <w:rPr>
              <w:rFonts w:asciiTheme="minorHAnsi" w:eastAsiaTheme="minorEastAsia" w:hAnsiTheme="minorHAnsi" w:cstheme="minorBidi"/>
              <w:noProof/>
              <w:lang w:val="fr-CA" w:eastAsia="fr-CA"/>
            </w:rPr>
          </w:pPr>
          <w:hyperlink w:anchor="_Toc141089152" w:history="1">
            <w:r w:rsidR="00837242" w:rsidRPr="00CE66E2">
              <w:rPr>
                <w:rStyle w:val="Lienhypertexte"/>
                <w:noProof/>
              </w:rPr>
              <w:t>Definitions</w:t>
            </w:r>
            <w:r w:rsidR="00837242">
              <w:rPr>
                <w:noProof/>
                <w:webHidden/>
              </w:rPr>
              <w:tab/>
            </w:r>
            <w:r w:rsidR="00837242">
              <w:rPr>
                <w:noProof/>
                <w:webHidden/>
              </w:rPr>
              <w:fldChar w:fldCharType="begin"/>
            </w:r>
            <w:r w:rsidR="00837242">
              <w:rPr>
                <w:noProof/>
                <w:webHidden/>
              </w:rPr>
              <w:instrText xml:space="preserve"> PAGEREF _Toc141089152 \h </w:instrText>
            </w:r>
            <w:r w:rsidR="00837242">
              <w:rPr>
                <w:noProof/>
                <w:webHidden/>
              </w:rPr>
            </w:r>
            <w:r w:rsidR="00837242">
              <w:rPr>
                <w:noProof/>
                <w:webHidden/>
              </w:rPr>
              <w:fldChar w:fldCharType="separate"/>
            </w:r>
            <w:r w:rsidR="007606AF">
              <w:rPr>
                <w:noProof/>
                <w:webHidden/>
              </w:rPr>
              <w:t>4</w:t>
            </w:r>
            <w:r w:rsidR="00837242">
              <w:rPr>
                <w:noProof/>
                <w:webHidden/>
              </w:rPr>
              <w:fldChar w:fldCharType="end"/>
            </w:r>
          </w:hyperlink>
        </w:p>
        <w:p w14:paraId="3A10D201" w14:textId="4FA6FE5A" w:rsidR="00837242" w:rsidRDefault="00000000">
          <w:pPr>
            <w:pStyle w:val="TM2"/>
            <w:tabs>
              <w:tab w:val="right" w:leader="dot" w:pos="9350"/>
            </w:tabs>
            <w:rPr>
              <w:rFonts w:asciiTheme="minorHAnsi" w:eastAsiaTheme="minorEastAsia" w:hAnsiTheme="minorHAnsi" w:cstheme="minorBidi"/>
              <w:noProof/>
              <w:lang w:val="fr-CA" w:eastAsia="fr-CA"/>
            </w:rPr>
          </w:pPr>
          <w:hyperlink w:anchor="_Toc141089153" w:history="1">
            <w:r w:rsidR="00837242" w:rsidRPr="00CE66E2">
              <w:rPr>
                <w:rStyle w:val="Lienhypertexte"/>
                <w:noProof/>
              </w:rPr>
              <w:t>Standard</w:t>
            </w:r>
            <w:r w:rsidR="00837242">
              <w:rPr>
                <w:noProof/>
                <w:webHidden/>
              </w:rPr>
              <w:tab/>
            </w:r>
            <w:r w:rsidR="00837242">
              <w:rPr>
                <w:noProof/>
                <w:webHidden/>
              </w:rPr>
              <w:fldChar w:fldCharType="begin"/>
            </w:r>
            <w:r w:rsidR="00837242">
              <w:rPr>
                <w:noProof/>
                <w:webHidden/>
              </w:rPr>
              <w:instrText xml:space="preserve"> PAGEREF _Toc141089153 \h </w:instrText>
            </w:r>
            <w:r w:rsidR="00837242">
              <w:rPr>
                <w:noProof/>
                <w:webHidden/>
              </w:rPr>
            </w:r>
            <w:r w:rsidR="00837242">
              <w:rPr>
                <w:noProof/>
                <w:webHidden/>
              </w:rPr>
              <w:fldChar w:fldCharType="separate"/>
            </w:r>
            <w:r w:rsidR="007606AF">
              <w:rPr>
                <w:noProof/>
                <w:webHidden/>
              </w:rPr>
              <w:t>5</w:t>
            </w:r>
            <w:r w:rsidR="00837242">
              <w:rPr>
                <w:noProof/>
                <w:webHidden/>
              </w:rPr>
              <w:fldChar w:fldCharType="end"/>
            </w:r>
          </w:hyperlink>
        </w:p>
        <w:p w14:paraId="325537B2" w14:textId="32B87A0A" w:rsidR="00837242" w:rsidRDefault="00000000">
          <w:pPr>
            <w:pStyle w:val="TM2"/>
            <w:tabs>
              <w:tab w:val="right" w:leader="dot" w:pos="9350"/>
            </w:tabs>
            <w:rPr>
              <w:rFonts w:asciiTheme="minorHAnsi" w:eastAsiaTheme="minorEastAsia" w:hAnsiTheme="minorHAnsi" w:cstheme="minorBidi"/>
              <w:noProof/>
              <w:lang w:val="fr-CA" w:eastAsia="fr-CA"/>
            </w:rPr>
          </w:pPr>
          <w:hyperlink w:anchor="_Toc141089154" w:history="1">
            <w:r w:rsidR="00837242" w:rsidRPr="00CE66E2">
              <w:rPr>
                <w:rStyle w:val="Lienhypertexte"/>
                <w:noProof/>
                <w:lang w:eastAsia="en-CA"/>
              </w:rPr>
              <w:t xml:space="preserve">Audio </w:t>
            </w:r>
            <w:r w:rsidR="00837242" w:rsidRPr="00CE66E2">
              <w:rPr>
                <w:rStyle w:val="Lienhypertexte"/>
                <w:noProof/>
              </w:rPr>
              <w:t>Description</w:t>
            </w:r>
            <w:r w:rsidR="00837242" w:rsidRPr="00CE66E2">
              <w:rPr>
                <w:rStyle w:val="Lienhypertexte"/>
                <w:noProof/>
                <w:lang w:eastAsia="en-CA"/>
              </w:rPr>
              <w:t xml:space="preserve"> Checklist</w:t>
            </w:r>
            <w:r w:rsidR="00837242">
              <w:rPr>
                <w:noProof/>
                <w:webHidden/>
              </w:rPr>
              <w:tab/>
            </w:r>
            <w:r w:rsidR="00837242">
              <w:rPr>
                <w:noProof/>
                <w:webHidden/>
              </w:rPr>
              <w:fldChar w:fldCharType="begin"/>
            </w:r>
            <w:r w:rsidR="00837242">
              <w:rPr>
                <w:noProof/>
                <w:webHidden/>
              </w:rPr>
              <w:instrText xml:space="preserve"> PAGEREF _Toc141089154 \h </w:instrText>
            </w:r>
            <w:r w:rsidR="00837242">
              <w:rPr>
                <w:noProof/>
                <w:webHidden/>
              </w:rPr>
            </w:r>
            <w:r w:rsidR="00837242">
              <w:rPr>
                <w:noProof/>
                <w:webHidden/>
              </w:rPr>
              <w:fldChar w:fldCharType="separate"/>
            </w:r>
            <w:r w:rsidR="007606AF">
              <w:rPr>
                <w:noProof/>
                <w:webHidden/>
              </w:rPr>
              <w:t>6</w:t>
            </w:r>
            <w:r w:rsidR="00837242">
              <w:rPr>
                <w:noProof/>
                <w:webHidden/>
              </w:rPr>
              <w:fldChar w:fldCharType="end"/>
            </w:r>
          </w:hyperlink>
        </w:p>
        <w:p w14:paraId="0A467E82" w14:textId="577A0D7F" w:rsidR="00837242" w:rsidRDefault="00000000">
          <w:pPr>
            <w:pStyle w:val="TM2"/>
            <w:tabs>
              <w:tab w:val="right" w:leader="dot" w:pos="9350"/>
            </w:tabs>
            <w:rPr>
              <w:rFonts w:asciiTheme="minorHAnsi" w:eastAsiaTheme="minorEastAsia" w:hAnsiTheme="minorHAnsi" w:cstheme="minorBidi"/>
              <w:noProof/>
              <w:lang w:val="fr-CA" w:eastAsia="fr-CA"/>
            </w:rPr>
          </w:pPr>
          <w:hyperlink w:anchor="_Toc141089155" w:history="1">
            <w:r w:rsidR="00837242" w:rsidRPr="00CE66E2">
              <w:rPr>
                <w:rStyle w:val="Lienhypertexte"/>
                <w:noProof/>
                <w:lang w:eastAsia="en-CA"/>
              </w:rPr>
              <w:t>Keyboard Access Guidelines</w:t>
            </w:r>
            <w:r w:rsidR="00837242">
              <w:rPr>
                <w:noProof/>
                <w:webHidden/>
              </w:rPr>
              <w:tab/>
            </w:r>
            <w:r w:rsidR="00837242">
              <w:rPr>
                <w:noProof/>
                <w:webHidden/>
              </w:rPr>
              <w:fldChar w:fldCharType="begin"/>
            </w:r>
            <w:r w:rsidR="00837242">
              <w:rPr>
                <w:noProof/>
                <w:webHidden/>
              </w:rPr>
              <w:instrText xml:space="preserve"> PAGEREF _Toc141089155 \h </w:instrText>
            </w:r>
            <w:r w:rsidR="00837242">
              <w:rPr>
                <w:noProof/>
                <w:webHidden/>
              </w:rPr>
            </w:r>
            <w:r w:rsidR="00837242">
              <w:rPr>
                <w:noProof/>
                <w:webHidden/>
              </w:rPr>
              <w:fldChar w:fldCharType="separate"/>
            </w:r>
            <w:r w:rsidR="007606AF">
              <w:rPr>
                <w:noProof/>
                <w:webHidden/>
              </w:rPr>
              <w:t>7</w:t>
            </w:r>
            <w:r w:rsidR="00837242">
              <w:rPr>
                <w:noProof/>
                <w:webHidden/>
              </w:rPr>
              <w:fldChar w:fldCharType="end"/>
            </w:r>
          </w:hyperlink>
        </w:p>
        <w:p w14:paraId="4D7008B5" w14:textId="4E0436C9" w:rsidR="00837242" w:rsidRDefault="00000000">
          <w:pPr>
            <w:pStyle w:val="TM2"/>
            <w:tabs>
              <w:tab w:val="right" w:leader="dot" w:pos="9350"/>
            </w:tabs>
            <w:rPr>
              <w:rFonts w:asciiTheme="minorHAnsi" w:eastAsiaTheme="minorEastAsia" w:hAnsiTheme="minorHAnsi" w:cstheme="minorBidi"/>
              <w:noProof/>
              <w:lang w:val="fr-CA" w:eastAsia="fr-CA"/>
            </w:rPr>
          </w:pPr>
          <w:hyperlink w:anchor="_Toc141089156" w:history="1">
            <w:r w:rsidR="00837242" w:rsidRPr="00CE66E2">
              <w:rPr>
                <w:rStyle w:val="Lienhypertexte"/>
                <w:noProof/>
                <w:lang w:eastAsia="en-CA"/>
              </w:rPr>
              <w:t>Keyboard Access Checklist</w:t>
            </w:r>
            <w:r w:rsidR="00837242">
              <w:rPr>
                <w:noProof/>
                <w:webHidden/>
              </w:rPr>
              <w:tab/>
            </w:r>
            <w:r w:rsidR="00837242">
              <w:rPr>
                <w:noProof/>
                <w:webHidden/>
              </w:rPr>
              <w:fldChar w:fldCharType="begin"/>
            </w:r>
            <w:r w:rsidR="00837242">
              <w:rPr>
                <w:noProof/>
                <w:webHidden/>
              </w:rPr>
              <w:instrText xml:space="preserve"> PAGEREF _Toc141089156 \h </w:instrText>
            </w:r>
            <w:r w:rsidR="00837242">
              <w:rPr>
                <w:noProof/>
                <w:webHidden/>
              </w:rPr>
            </w:r>
            <w:r w:rsidR="00837242">
              <w:rPr>
                <w:noProof/>
                <w:webHidden/>
              </w:rPr>
              <w:fldChar w:fldCharType="separate"/>
            </w:r>
            <w:r w:rsidR="007606AF">
              <w:rPr>
                <w:noProof/>
                <w:webHidden/>
              </w:rPr>
              <w:t>8</w:t>
            </w:r>
            <w:r w:rsidR="00837242">
              <w:rPr>
                <w:noProof/>
                <w:webHidden/>
              </w:rPr>
              <w:fldChar w:fldCharType="end"/>
            </w:r>
          </w:hyperlink>
        </w:p>
        <w:p w14:paraId="08150A1E" w14:textId="5E0AEC88" w:rsidR="6CB6B3B5" w:rsidRDefault="6CB6B3B5" w:rsidP="6CB6B3B5">
          <w:pPr>
            <w:pStyle w:val="TM2"/>
            <w:tabs>
              <w:tab w:val="right" w:leader="dot" w:pos="9360"/>
            </w:tabs>
            <w:rPr>
              <w:rStyle w:val="Lienhypertexte"/>
            </w:rPr>
          </w:pPr>
          <w:r>
            <w:fldChar w:fldCharType="end"/>
          </w:r>
        </w:p>
      </w:sdtContent>
    </w:sdt>
    <w:p w14:paraId="0466AE21" w14:textId="325E3EC8" w:rsidR="00ED340E" w:rsidRPr="00EB5F23" w:rsidRDefault="00ED340E" w:rsidP="351A18A6">
      <w:pPr>
        <w:pStyle w:val="TM2"/>
        <w:tabs>
          <w:tab w:val="right" w:leader="dot" w:pos="9360"/>
        </w:tabs>
        <w:rPr>
          <w:rStyle w:val="Lienhypertexte"/>
          <w:noProof/>
          <w:color w:val="auto"/>
          <w:lang w:val="en-US"/>
        </w:rPr>
      </w:pPr>
    </w:p>
    <w:p w14:paraId="4B9DCD93" w14:textId="14AF8D7B" w:rsidR="00A07362" w:rsidRPr="00EB5F23" w:rsidRDefault="00A07362"/>
    <w:p w14:paraId="0E85EE33" w14:textId="4B07E7F7" w:rsidR="001C7E3C" w:rsidRPr="00EB5F23" w:rsidRDefault="00A07362" w:rsidP="007F08F8">
      <w:pPr>
        <w:spacing w:after="200" w:line="276" w:lineRule="auto"/>
        <w:contextualSpacing w:val="0"/>
        <w:rPr>
          <w:rFonts w:eastAsiaTheme="majorEastAsia" w:cstheme="majorBidi"/>
          <w:spacing w:val="-10"/>
          <w:kern w:val="28"/>
          <w:sz w:val="40"/>
          <w:szCs w:val="56"/>
        </w:rPr>
      </w:pPr>
      <w:r w:rsidRPr="00EB5F23">
        <w:br w:type="page"/>
      </w:r>
    </w:p>
    <w:p w14:paraId="7464323F" w14:textId="02B1BAE6" w:rsidR="0099507E" w:rsidRPr="00224C13" w:rsidRDefault="0099507E" w:rsidP="00224C13">
      <w:pPr>
        <w:pStyle w:val="Titre1"/>
      </w:pPr>
      <w:bookmarkStart w:id="2" w:name="_Audio_Description_Guidelines"/>
      <w:bookmarkStart w:id="3" w:name="_Toc141089151"/>
      <w:bookmarkEnd w:id="2"/>
      <w:r w:rsidRPr="00224C13">
        <w:lastRenderedPageBreak/>
        <w:t>Audio Description Guidelines</w:t>
      </w:r>
      <w:bookmarkEnd w:id="3"/>
    </w:p>
    <w:p w14:paraId="28D9DF9E" w14:textId="77777777" w:rsidR="0099507E" w:rsidRPr="007C6C4B" w:rsidRDefault="0099507E" w:rsidP="00BE17DE">
      <w:pPr>
        <w:rPr>
          <w:sz w:val="24"/>
          <w:szCs w:val="24"/>
          <w:lang w:val="en"/>
        </w:rPr>
      </w:pPr>
      <w:r w:rsidRPr="007C6C4B">
        <w:rPr>
          <w:sz w:val="24"/>
          <w:szCs w:val="24"/>
          <w:lang w:val="en"/>
        </w:rPr>
        <w:t>Audio description is sometimes known as described video, video description, or visual interpretation.</w:t>
      </w:r>
    </w:p>
    <w:p w14:paraId="3B9EAB1B" w14:textId="77777777" w:rsidR="00134D0E" w:rsidRDefault="00134D0E" w:rsidP="00FD79E6">
      <w:pPr>
        <w:spacing w:after="0"/>
        <w:rPr>
          <w:sz w:val="24"/>
          <w:szCs w:val="24"/>
        </w:rPr>
      </w:pPr>
    </w:p>
    <w:p w14:paraId="496474A8" w14:textId="72A7A1A1" w:rsidR="0099507E" w:rsidRPr="007C6C4B" w:rsidRDefault="7377C88A" w:rsidP="00FD79E6">
      <w:pPr>
        <w:spacing w:after="0"/>
        <w:rPr>
          <w:sz w:val="24"/>
          <w:szCs w:val="24"/>
        </w:rPr>
      </w:pPr>
      <w:r w:rsidRPr="007C6C4B">
        <w:rPr>
          <w:sz w:val="24"/>
          <w:szCs w:val="24"/>
        </w:rPr>
        <w:t>Audio description allows any user with a visual disability or cognitive disability to receive a very detailed and descriptive experience of what is happening on the screen for every aspect of the video. A number of organizations require Audio description (AD) and</w:t>
      </w:r>
      <w:r w:rsidR="00075E32">
        <w:rPr>
          <w:sz w:val="24"/>
          <w:szCs w:val="24"/>
        </w:rPr>
        <w:t xml:space="preserve"> </w:t>
      </w:r>
      <w:r w:rsidRPr="007C6C4B">
        <w:rPr>
          <w:sz w:val="24"/>
          <w:szCs w:val="24"/>
        </w:rPr>
        <w:t>Described video (DV), or video descriptio</w:t>
      </w:r>
      <w:r w:rsidRPr="007C6C4B">
        <w:rPr>
          <w:rFonts w:eastAsia="Arial" w:cs="Arial"/>
          <w:sz w:val="24"/>
          <w:szCs w:val="24"/>
        </w:rPr>
        <w:t>n in video, such as the </w:t>
      </w:r>
      <w:hyperlink r:id="rId13">
        <w:r w:rsidRPr="007C6C4B">
          <w:rPr>
            <w:rStyle w:val="Lienhypertexte"/>
            <w:rFonts w:eastAsia="Arial" w:cs="Arial"/>
            <w:color w:val="auto"/>
            <w:sz w:val="24"/>
            <w:szCs w:val="24"/>
          </w:rPr>
          <w:t>C</w:t>
        </w:r>
        <w:r w:rsidR="7F2241DA" w:rsidRPr="007C6C4B">
          <w:rPr>
            <w:rStyle w:val="Lienhypertexte"/>
            <w:rFonts w:eastAsia="Arial" w:cs="Arial"/>
            <w:color w:val="auto"/>
            <w:sz w:val="24"/>
            <w:szCs w:val="24"/>
          </w:rPr>
          <w:t>anadian Radio-television and Telecommunications Commission</w:t>
        </w:r>
      </w:hyperlink>
      <w:r w:rsidR="5AA64327" w:rsidRPr="007C6C4B">
        <w:rPr>
          <w:rFonts w:eastAsia="Arial" w:cs="Arial"/>
          <w:sz w:val="24"/>
          <w:szCs w:val="24"/>
        </w:rPr>
        <w:t xml:space="preserve"> (CRTC)</w:t>
      </w:r>
      <w:r w:rsidRPr="007C6C4B">
        <w:rPr>
          <w:rFonts w:eastAsia="Arial" w:cs="Arial"/>
          <w:sz w:val="24"/>
          <w:szCs w:val="24"/>
        </w:rPr>
        <w:t>.</w:t>
      </w:r>
    </w:p>
    <w:p w14:paraId="1D9916E6" w14:textId="77777777" w:rsidR="00134D0E" w:rsidRDefault="00134D0E" w:rsidP="00BE17DE">
      <w:pPr>
        <w:rPr>
          <w:sz w:val="24"/>
          <w:szCs w:val="24"/>
        </w:rPr>
      </w:pPr>
    </w:p>
    <w:p w14:paraId="2DDC3D14" w14:textId="639671D0" w:rsidR="0099507E" w:rsidRPr="007C6C4B" w:rsidRDefault="7377C88A" w:rsidP="00BE17DE">
      <w:pPr>
        <w:rPr>
          <w:sz w:val="24"/>
          <w:szCs w:val="24"/>
        </w:rPr>
      </w:pPr>
      <w:r w:rsidRPr="007C6C4B">
        <w:rPr>
          <w:sz w:val="24"/>
          <w:szCs w:val="24"/>
        </w:rPr>
        <w:t>Audio description is also used by sighted individuals, so both audio and video elements are needed (</w:t>
      </w:r>
      <w:r w:rsidR="70B1BD96" w:rsidRPr="007C6C4B">
        <w:rPr>
          <w:sz w:val="24"/>
          <w:szCs w:val="24"/>
        </w:rPr>
        <w:t>for example,</w:t>
      </w:r>
      <w:r w:rsidRPr="007C6C4B">
        <w:rPr>
          <w:sz w:val="24"/>
          <w:szCs w:val="24"/>
        </w:rPr>
        <w:t xml:space="preserve"> someone with a little bit of vision loss who could not read the text but wants to see the rest).</w:t>
      </w:r>
    </w:p>
    <w:p w14:paraId="2BF3DC30" w14:textId="77777777" w:rsidR="00134D0E" w:rsidRDefault="00134D0E" w:rsidP="00BE17DE">
      <w:pPr>
        <w:rPr>
          <w:sz w:val="24"/>
          <w:szCs w:val="24"/>
          <w:lang w:val="en-US"/>
        </w:rPr>
      </w:pPr>
    </w:p>
    <w:p w14:paraId="67905C65" w14:textId="15104355" w:rsidR="0099507E" w:rsidRPr="007C6C4B" w:rsidRDefault="0099507E" w:rsidP="00BE17DE">
      <w:pPr>
        <w:rPr>
          <w:sz w:val="24"/>
          <w:szCs w:val="24"/>
        </w:rPr>
      </w:pPr>
      <w:r w:rsidRPr="007C6C4B">
        <w:rPr>
          <w:sz w:val="24"/>
          <w:szCs w:val="24"/>
          <w:lang w:val="en-US"/>
        </w:rPr>
        <w:t>Audio description and described video make TV programs accessible for people who are blind or who have visual impairments</w:t>
      </w:r>
      <w:r w:rsidRPr="007C6C4B">
        <w:rPr>
          <w:sz w:val="24"/>
          <w:szCs w:val="24"/>
        </w:rPr>
        <w:t>:</w:t>
      </w:r>
    </w:p>
    <w:p w14:paraId="28356B3B" w14:textId="503C03CE" w:rsidR="0099507E" w:rsidRPr="007C6C4B" w:rsidRDefault="7377C88A" w:rsidP="003D1F6F">
      <w:pPr>
        <w:pStyle w:val="Paragraphedeliste"/>
        <w:numPr>
          <w:ilvl w:val="0"/>
          <w:numId w:val="28"/>
        </w:numPr>
        <w:rPr>
          <w:sz w:val="24"/>
          <w:szCs w:val="24"/>
        </w:rPr>
      </w:pPr>
      <w:r w:rsidRPr="007C6C4B">
        <w:rPr>
          <w:sz w:val="24"/>
          <w:szCs w:val="24"/>
        </w:rPr>
        <w:t>Audio</w:t>
      </w:r>
      <w:r w:rsidRPr="007C6C4B">
        <w:rPr>
          <w:sz w:val="24"/>
          <w:szCs w:val="24"/>
          <w:lang w:val="en"/>
        </w:rPr>
        <w:t> </w:t>
      </w:r>
      <w:r w:rsidRPr="007C6C4B">
        <w:rPr>
          <w:sz w:val="24"/>
          <w:szCs w:val="24"/>
        </w:rPr>
        <w:t>description</w:t>
      </w:r>
      <w:r w:rsidRPr="007C6C4B">
        <w:rPr>
          <w:sz w:val="24"/>
          <w:szCs w:val="24"/>
          <w:lang w:val="en"/>
        </w:rPr>
        <w:t> (AD)</w:t>
      </w:r>
      <w:r w:rsidR="050311C2" w:rsidRPr="007C6C4B">
        <w:rPr>
          <w:sz w:val="24"/>
          <w:szCs w:val="24"/>
          <w:lang w:val="en"/>
        </w:rPr>
        <w:t>:</w:t>
      </w:r>
    </w:p>
    <w:p w14:paraId="245F766D" w14:textId="5941D455" w:rsidR="0099507E" w:rsidRPr="007C6C4B" w:rsidRDefault="7377C88A" w:rsidP="003D1F6F">
      <w:pPr>
        <w:pStyle w:val="Paragraphedeliste"/>
        <w:numPr>
          <w:ilvl w:val="1"/>
          <w:numId w:val="28"/>
        </w:numPr>
        <w:rPr>
          <w:sz w:val="24"/>
          <w:szCs w:val="24"/>
        </w:rPr>
      </w:pPr>
      <w:r w:rsidRPr="007C6C4B">
        <w:rPr>
          <w:sz w:val="24"/>
          <w:szCs w:val="24"/>
          <w:lang w:val="en"/>
        </w:rPr>
        <w:t>relies on a program host or announcer to provide a voice-over by reading aloud or describing key elements of programming, such as text and graphics that appear on the screen. It is often used for information</w:t>
      </w:r>
      <w:r w:rsidR="3DEA6955" w:rsidRPr="007C6C4B">
        <w:rPr>
          <w:sz w:val="24"/>
          <w:szCs w:val="24"/>
          <w:lang w:val="en"/>
        </w:rPr>
        <w:t>-</w:t>
      </w:r>
      <w:r w:rsidRPr="007C6C4B">
        <w:rPr>
          <w:sz w:val="24"/>
          <w:szCs w:val="24"/>
          <w:lang w:val="en"/>
        </w:rPr>
        <w:t>based programming, including newscasts, weather reports, sports scores, and financial data. Most broadcasters are required to provide audio description.</w:t>
      </w:r>
    </w:p>
    <w:p w14:paraId="7D4EEBB7" w14:textId="748CA166" w:rsidR="0099507E" w:rsidRPr="007C6C4B" w:rsidRDefault="7377C88A" w:rsidP="003D1F6F">
      <w:pPr>
        <w:pStyle w:val="Paragraphedeliste"/>
        <w:numPr>
          <w:ilvl w:val="0"/>
          <w:numId w:val="28"/>
        </w:numPr>
        <w:rPr>
          <w:sz w:val="24"/>
          <w:szCs w:val="24"/>
        </w:rPr>
      </w:pPr>
      <w:r w:rsidRPr="007C6C4B">
        <w:rPr>
          <w:sz w:val="24"/>
          <w:szCs w:val="24"/>
        </w:rPr>
        <w:t>Described </w:t>
      </w:r>
      <w:r w:rsidRPr="007C6C4B">
        <w:rPr>
          <w:sz w:val="24"/>
          <w:szCs w:val="24"/>
          <w:lang w:val="en"/>
        </w:rPr>
        <w:t>video (DV), or video description</w:t>
      </w:r>
      <w:r w:rsidR="30028C17" w:rsidRPr="007C6C4B">
        <w:rPr>
          <w:sz w:val="24"/>
          <w:szCs w:val="24"/>
          <w:lang w:val="en"/>
        </w:rPr>
        <w:t>:</w:t>
      </w:r>
    </w:p>
    <w:p w14:paraId="57B5CD8E" w14:textId="490FB7A8" w:rsidR="0099507E" w:rsidRPr="007C6C4B" w:rsidRDefault="7377C88A" w:rsidP="003D1F6F">
      <w:pPr>
        <w:pStyle w:val="Paragraphedeliste"/>
        <w:numPr>
          <w:ilvl w:val="1"/>
          <w:numId w:val="28"/>
        </w:numPr>
        <w:rPr>
          <w:sz w:val="24"/>
          <w:szCs w:val="24"/>
          <w:lang w:val="en"/>
        </w:rPr>
      </w:pPr>
      <w:r w:rsidRPr="007C6C4B">
        <w:rPr>
          <w:sz w:val="24"/>
          <w:szCs w:val="24"/>
          <w:lang w:val="en"/>
        </w:rPr>
        <w:t>is a narrated description of a program's main visual elements, such as settings, costumes, and body language. The description is added during pauses in dialogue and enables people to form a mental picture of what is happening in the program. Described video typically uses a separate audio track.</w:t>
      </w:r>
    </w:p>
    <w:p w14:paraId="7B0591AD" w14:textId="77777777" w:rsidR="00BE17DE" w:rsidRPr="00EB5F23" w:rsidRDefault="00BE17DE" w:rsidP="00BE17DE">
      <w:pPr>
        <w:ind w:left="1440"/>
      </w:pPr>
    </w:p>
    <w:p w14:paraId="38B94760" w14:textId="1B7DBA66" w:rsidR="7D654A80" w:rsidRPr="007C6C4B" w:rsidRDefault="7D654A80" w:rsidP="1757A5FE">
      <w:pPr>
        <w:rPr>
          <w:rFonts w:eastAsia="Arial" w:cs="Arial"/>
          <w:sz w:val="24"/>
          <w:szCs w:val="24"/>
          <w:lang w:val="en"/>
        </w:rPr>
      </w:pPr>
      <w:r w:rsidRPr="007C6C4B">
        <w:rPr>
          <w:sz w:val="24"/>
          <w:szCs w:val="24"/>
        </w:rPr>
        <w:t>S</w:t>
      </w:r>
      <w:r w:rsidR="22FD8EA0" w:rsidRPr="007C6C4B">
        <w:rPr>
          <w:sz w:val="24"/>
          <w:szCs w:val="24"/>
        </w:rPr>
        <w:t xml:space="preserve">ource: </w:t>
      </w:r>
      <w:hyperlink r:id="rId14">
        <w:r w:rsidR="618CAD07" w:rsidRPr="007C6C4B">
          <w:rPr>
            <w:rStyle w:val="Lienhypertexte"/>
            <w:rFonts w:eastAsia="Arial" w:cs="Arial"/>
            <w:color w:val="auto"/>
            <w:sz w:val="24"/>
            <w:szCs w:val="24"/>
            <w:lang w:val="en"/>
          </w:rPr>
          <w:t>TV access for people who are blind or partially sighted : Described video and audio description | CRTC</w:t>
        </w:r>
      </w:hyperlink>
    </w:p>
    <w:p w14:paraId="16C63FEE" w14:textId="77777777" w:rsidR="00134D0E" w:rsidRDefault="00134D0E" w:rsidP="00134D0E">
      <w:pPr>
        <w:rPr>
          <w:sz w:val="24"/>
          <w:szCs w:val="24"/>
        </w:rPr>
      </w:pPr>
    </w:p>
    <w:p w14:paraId="7B8BC33C" w14:textId="4552DBC7" w:rsidR="0099507E" w:rsidRPr="007C6C4B" w:rsidRDefault="0099507E" w:rsidP="00134D0E">
      <w:pPr>
        <w:rPr>
          <w:sz w:val="24"/>
          <w:szCs w:val="24"/>
        </w:rPr>
      </w:pPr>
      <w:r w:rsidRPr="007C6C4B">
        <w:rPr>
          <w:sz w:val="24"/>
          <w:szCs w:val="24"/>
        </w:rPr>
        <w:t>Note: If audio description is being used for a video, then the descriptions need to be included in the transcript.</w:t>
      </w:r>
    </w:p>
    <w:p w14:paraId="3BCDC989" w14:textId="77777777" w:rsidR="0099507E" w:rsidRPr="00EB5F23" w:rsidRDefault="7377C88A" w:rsidP="00224C13">
      <w:pPr>
        <w:pStyle w:val="Titre2"/>
      </w:pPr>
      <w:bookmarkStart w:id="4" w:name="_Toc141089152"/>
      <w:r w:rsidRPr="6CB6B3B5">
        <w:t>Definitions</w:t>
      </w:r>
      <w:bookmarkEnd w:id="4"/>
    </w:p>
    <w:p w14:paraId="49997460" w14:textId="5587F57E" w:rsidR="008E7730" w:rsidRPr="007C6C4B" w:rsidRDefault="7377C88A" w:rsidP="003D1F6F">
      <w:pPr>
        <w:pStyle w:val="Paragraphedeliste"/>
        <w:numPr>
          <w:ilvl w:val="0"/>
          <w:numId w:val="7"/>
        </w:numPr>
        <w:spacing w:after="200" w:line="276" w:lineRule="auto"/>
        <w:rPr>
          <w:sz w:val="24"/>
          <w:szCs w:val="24"/>
        </w:rPr>
      </w:pPr>
      <w:r w:rsidRPr="007C6C4B">
        <w:rPr>
          <w:sz w:val="24"/>
          <w:szCs w:val="24"/>
        </w:rPr>
        <w:t>Describer</w:t>
      </w:r>
      <w:r w:rsidR="6BD0717B" w:rsidRPr="007C6C4B">
        <w:rPr>
          <w:sz w:val="24"/>
          <w:szCs w:val="24"/>
        </w:rPr>
        <w:t>:</w:t>
      </w:r>
    </w:p>
    <w:p w14:paraId="428B495C" w14:textId="3A9036F7" w:rsidR="0099507E" w:rsidRPr="007C6C4B" w:rsidRDefault="0099507E" w:rsidP="003D1F6F">
      <w:pPr>
        <w:pStyle w:val="Paragraphedeliste"/>
        <w:numPr>
          <w:ilvl w:val="1"/>
          <w:numId w:val="7"/>
        </w:numPr>
        <w:spacing w:after="200" w:line="276" w:lineRule="auto"/>
        <w:rPr>
          <w:sz w:val="24"/>
          <w:szCs w:val="24"/>
        </w:rPr>
      </w:pPr>
      <w:r w:rsidRPr="007C6C4B">
        <w:rPr>
          <w:sz w:val="24"/>
          <w:szCs w:val="24"/>
        </w:rPr>
        <w:t>The person who writes or generates the descriptions, whether in advance or live on the spot.</w:t>
      </w:r>
    </w:p>
    <w:p w14:paraId="2AFCF7EC" w14:textId="3FD188CD" w:rsidR="008E7730" w:rsidRPr="007C6C4B" w:rsidRDefault="7377C88A" w:rsidP="003D1F6F">
      <w:pPr>
        <w:pStyle w:val="Paragraphedeliste"/>
        <w:numPr>
          <w:ilvl w:val="0"/>
          <w:numId w:val="7"/>
        </w:numPr>
        <w:spacing w:after="200" w:line="276" w:lineRule="auto"/>
        <w:rPr>
          <w:sz w:val="24"/>
          <w:szCs w:val="24"/>
        </w:rPr>
      </w:pPr>
      <w:r w:rsidRPr="007C6C4B">
        <w:rPr>
          <w:sz w:val="24"/>
          <w:szCs w:val="24"/>
        </w:rPr>
        <w:t>Narrator</w:t>
      </w:r>
      <w:r w:rsidR="511E93E4" w:rsidRPr="007C6C4B">
        <w:rPr>
          <w:sz w:val="24"/>
          <w:szCs w:val="24"/>
        </w:rPr>
        <w:t>:</w:t>
      </w:r>
    </w:p>
    <w:p w14:paraId="7179D80E" w14:textId="4D4D5685" w:rsidR="0099507E" w:rsidRPr="007C6C4B" w:rsidRDefault="0099507E" w:rsidP="003D1F6F">
      <w:pPr>
        <w:pStyle w:val="Paragraphedeliste"/>
        <w:numPr>
          <w:ilvl w:val="1"/>
          <w:numId w:val="7"/>
        </w:numPr>
        <w:spacing w:after="200" w:line="276" w:lineRule="auto"/>
        <w:rPr>
          <w:sz w:val="24"/>
          <w:szCs w:val="24"/>
        </w:rPr>
      </w:pPr>
      <w:r w:rsidRPr="007C6C4B">
        <w:rPr>
          <w:sz w:val="24"/>
          <w:szCs w:val="24"/>
        </w:rPr>
        <w:t>The person who speaks the descriptions aloud. Can be the same as the describer and can theoretically be a machine using speech output.</w:t>
      </w:r>
    </w:p>
    <w:p w14:paraId="628231FD" w14:textId="0FFC094D" w:rsidR="008E7730" w:rsidRPr="007C6C4B" w:rsidRDefault="7377C88A" w:rsidP="003D1F6F">
      <w:pPr>
        <w:pStyle w:val="Paragraphedeliste"/>
        <w:numPr>
          <w:ilvl w:val="0"/>
          <w:numId w:val="7"/>
        </w:numPr>
        <w:spacing w:after="200" w:line="276" w:lineRule="auto"/>
        <w:rPr>
          <w:sz w:val="24"/>
          <w:szCs w:val="24"/>
        </w:rPr>
      </w:pPr>
      <w:r w:rsidRPr="007C6C4B">
        <w:rPr>
          <w:sz w:val="24"/>
          <w:szCs w:val="24"/>
        </w:rPr>
        <w:lastRenderedPageBreak/>
        <w:t>Production</w:t>
      </w:r>
      <w:r w:rsidR="1AE1DA7D" w:rsidRPr="007C6C4B">
        <w:rPr>
          <w:sz w:val="24"/>
          <w:szCs w:val="24"/>
        </w:rPr>
        <w:t>:</w:t>
      </w:r>
    </w:p>
    <w:p w14:paraId="605BAD6D" w14:textId="56E9CD9F" w:rsidR="0099507E" w:rsidRPr="007C6C4B" w:rsidRDefault="0099507E" w:rsidP="003D1F6F">
      <w:pPr>
        <w:pStyle w:val="Paragraphedeliste"/>
        <w:numPr>
          <w:ilvl w:val="1"/>
          <w:numId w:val="7"/>
        </w:numPr>
        <w:spacing w:after="200" w:line="276" w:lineRule="auto"/>
        <w:rPr>
          <w:sz w:val="24"/>
          <w:szCs w:val="24"/>
        </w:rPr>
      </w:pPr>
      <w:r w:rsidRPr="007C6C4B">
        <w:rPr>
          <w:sz w:val="24"/>
          <w:szCs w:val="24"/>
        </w:rPr>
        <w:t>The single, discrete artwork being described, such as a play, a television program, a dance performance, a film, a photograph. Describing a complete television series, by contrast, involves a sequence of productions.</w:t>
      </w:r>
    </w:p>
    <w:p w14:paraId="381905F7" w14:textId="77777777" w:rsidR="0099507E" w:rsidRPr="00EB5F23" w:rsidRDefault="0099507E" w:rsidP="00224C13">
      <w:pPr>
        <w:pStyle w:val="Titre2"/>
      </w:pPr>
      <w:bookmarkStart w:id="5" w:name="_Toc141089153"/>
      <w:r w:rsidRPr="6CB6B3B5">
        <w:t>Standard</w:t>
      </w:r>
      <w:bookmarkEnd w:id="5"/>
    </w:p>
    <w:p w14:paraId="3306A6A1" w14:textId="77777777" w:rsidR="0099507E" w:rsidRPr="007C6C4B" w:rsidRDefault="0099507E" w:rsidP="003D1F6F">
      <w:pPr>
        <w:pStyle w:val="Paragraphedeliste"/>
        <w:numPr>
          <w:ilvl w:val="0"/>
          <w:numId w:val="4"/>
        </w:numPr>
        <w:spacing w:after="200" w:line="276" w:lineRule="auto"/>
        <w:rPr>
          <w:sz w:val="24"/>
          <w:szCs w:val="24"/>
        </w:rPr>
      </w:pPr>
      <w:r w:rsidRPr="007C6C4B">
        <w:rPr>
          <w:sz w:val="24"/>
          <w:szCs w:val="24"/>
        </w:rPr>
        <w:t>Describe what you observe:</w:t>
      </w:r>
    </w:p>
    <w:p w14:paraId="2133366C" w14:textId="77777777" w:rsidR="0099507E" w:rsidRPr="007C6C4B" w:rsidRDefault="0099507E" w:rsidP="003D1F6F">
      <w:pPr>
        <w:pStyle w:val="Paragraphedeliste"/>
        <w:numPr>
          <w:ilvl w:val="1"/>
          <w:numId w:val="5"/>
        </w:numPr>
        <w:spacing w:after="200" w:line="276" w:lineRule="auto"/>
        <w:rPr>
          <w:sz w:val="24"/>
          <w:szCs w:val="24"/>
        </w:rPr>
      </w:pPr>
      <w:r w:rsidRPr="007C6C4B">
        <w:rPr>
          <w:b/>
          <w:bCs/>
          <w:sz w:val="24"/>
          <w:szCs w:val="24"/>
        </w:rPr>
        <w:t>Explanation</w:t>
      </w:r>
      <w:r w:rsidRPr="007C6C4B">
        <w:rPr>
          <w:sz w:val="24"/>
          <w:szCs w:val="24"/>
        </w:rPr>
        <w:t>: It’s the most basic requirement of audio description, but one that is routinely ignored.</w:t>
      </w:r>
    </w:p>
    <w:p w14:paraId="44BB8F19" w14:textId="77777777" w:rsidR="0099507E" w:rsidRPr="007C6C4B" w:rsidRDefault="0099507E" w:rsidP="003D1F6F">
      <w:pPr>
        <w:pStyle w:val="Paragraphedeliste"/>
        <w:numPr>
          <w:ilvl w:val="1"/>
          <w:numId w:val="5"/>
        </w:numPr>
        <w:spacing w:after="200" w:line="276" w:lineRule="auto"/>
        <w:rPr>
          <w:sz w:val="24"/>
          <w:szCs w:val="24"/>
        </w:rPr>
      </w:pPr>
      <w:r w:rsidRPr="007C6C4B">
        <w:rPr>
          <w:b/>
          <w:bCs/>
          <w:sz w:val="24"/>
          <w:szCs w:val="24"/>
        </w:rPr>
        <w:t>Change history:</w:t>
      </w:r>
      <w:r w:rsidRPr="007C6C4B">
        <w:rPr>
          <w:sz w:val="24"/>
          <w:szCs w:val="24"/>
        </w:rPr>
        <w:t xml:space="preserve"> “Describe what you see” is something of a buzzword among describers, but “Describe what you observe” may be slightly better, prompting the describer to actually think about what is seen rather than jotting down a bare-bones and rote description.</w:t>
      </w:r>
    </w:p>
    <w:p w14:paraId="6A6D7EF5" w14:textId="3416064E" w:rsidR="0099507E" w:rsidRPr="007C6C4B" w:rsidRDefault="7377C88A" w:rsidP="003D1F6F">
      <w:pPr>
        <w:pStyle w:val="Paragraphedeliste"/>
        <w:numPr>
          <w:ilvl w:val="0"/>
          <w:numId w:val="4"/>
        </w:numPr>
        <w:spacing w:after="200" w:line="276" w:lineRule="auto"/>
        <w:rPr>
          <w:sz w:val="24"/>
          <w:szCs w:val="24"/>
        </w:rPr>
      </w:pPr>
      <w:r w:rsidRPr="007C6C4B">
        <w:rPr>
          <w:sz w:val="24"/>
          <w:szCs w:val="24"/>
        </w:rPr>
        <w:t>Describers and narrators serve the audience and the production, not themselves</w:t>
      </w:r>
      <w:r w:rsidR="714778FB" w:rsidRPr="007C6C4B">
        <w:rPr>
          <w:sz w:val="24"/>
          <w:szCs w:val="24"/>
        </w:rPr>
        <w:t>:</w:t>
      </w:r>
    </w:p>
    <w:p w14:paraId="05AC64C9" w14:textId="77777777" w:rsidR="0099507E" w:rsidRPr="007C6C4B" w:rsidRDefault="0099507E" w:rsidP="003D1F6F">
      <w:pPr>
        <w:pStyle w:val="Paragraphedeliste"/>
        <w:numPr>
          <w:ilvl w:val="1"/>
          <w:numId w:val="4"/>
        </w:numPr>
        <w:spacing w:after="200" w:line="276" w:lineRule="auto"/>
        <w:rPr>
          <w:sz w:val="24"/>
          <w:szCs w:val="24"/>
        </w:rPr>
      </w:pPr>
      <w:r w:rsidRPr="007C6C4B">
        <w:rPr>
          <w:b/>
          <w:bCs/>
          <w:sz w:val="24"/>
          <w:szCs w:val="24"/>
        </w:rPr>
        <w:t>Explanation:</w:t>
      </w:r>
      <w:r w:rsidRPr="007C6C4B">
        <w:rPr>
          <w:sz w:val="24"/>
          <w:szCs w:val="24"/>
        </w:rPr>
        <w:t xml:space="preserve"> You’re not providing descriptions to show off your vocabulary or to highlight your beautiful voice. You work for the production and the audience. A certain self-effacement is required.</w:t>
      </w:r>
    </w:p>
    <w:p w14:paraId="41A31616" w14:textId="77777777" w:rsidR="0099507E" w:rsidRPr="007C6C4B" w:rsidRDefault="0099507E" w:rsidP="003D1F6F">
      <w:pPr>
        <w:pStyle w:val="Paragraphedeliste"/>
        <w:numPr>
          <w:ilvl w:val="0"/>
          <w:numId w:val="4"/>
        </w:numPr>
        <w:spacing w:after="200" w:line="276" w:lineRule="auto"/>
        <w:rPr>
          <w:sz w:val="24"/>
          <w:szCs w:val="24"/>
        </w:rPr>
      </w:pPr>
      <w:r w:rsidRPr="007C6C4B">
        <w:rPr>
          <w:sz w:val="24"/>
          <w:szCs w:val="24"/>
        </w:rPr>
        <w:t>If time limits force you to be selective, first describe what is essential to know, such as actions and details that would confuse or mislead the audience if omitted.</w:t>
      </w:r>
    </w:p>
    <w:p w14:paraId="28932422" w14:textId="20EF3FBF" w:rsidR="0099507E" w:rsidRPr="007C6C4B" w:rsidRDefault="7377C88A" w:rsidP="003D1F6F">
      <w:pPr>
        <w:pStyle w:val="Paragraphedeliste"/>
        <w:numPr>
          <w:ilvl w:val="0"/>
          <w:numId w:val="4"/>
        </w:numPr>
        <w:spacing w:after="200" w:line="276" w:lineRule="auto"/>
        <w:rPr>
          <w:sz w:val="24"/>
          <w:szCs w:val="24"/>
        </w:rPr>
      </w:pPr>
      <w:r w:rsidRPr="007C6C4B">
        <w:rPr>
          <w:sz w:val="24"/>
          <w:szCs w:val="24"/>
        </w:rPr>
        <w:t>Whenever possible, describe actions and details that add to the understanding of personal appearance, setting, atmosphere, and mise-en-scène</w:t>
      </w:r>
      <w:r w:rsidR="103C8483" w:rsidRPr="007C6C4B">
        <w:rPr>
          <w:sz w:val="24"/>
          <w:szCs w:val="24"/>
        </w:rPr>
        <w:t xml:space="preserve"> (scenery)</w:t>
      </w:r>
      <w:r w:rsidRPr="007C6C4B">
        <w:rPr>
          <w:sz w:val="24"/>
          <w:szCs w:val="24"/>
        </w:rPr>
        <w:t>.</w:t>
      </w:r>
    </w:p>
    <w:p w14:paraId="2FDDF389" w14:textId="77777777" w:rsidR="0099507E" w:rsidRPr="007C6C4B" w:rsidRDefault="0099507E" w:rsidP="003D1F6F">
      <w:pPr>
        <w:pStyle w:val="Paragraphedeliste"/>
        <w:numPr>
          <w:ilvl w:val="0"/>
          <w:numId w:val="4"/>
        </w:numPr>
        <w:spacing w:after="200" w:line="276" w:lineRule="auto"/>
        <w:rPr>
          <w:sz w:val="24"/>
          <w:szCs w:val="24"/>
        </w:rPr>
      </w:pPr>
      <w:r w:rsidRPr="007C6C4B">
        <w:rPr>
          <w:sz w:val="24"/>
          <w:szCs w:val="24"/>
        </w:rPr>
        <w:t>Descriptions are usually delivered during pauses or quiet moments. It is permissible to let pauses or quiet moments pass without a description. Conversely, since it is more important to make a production understandable than to preserve every detail of the original soundtrack, it is permissible to describe over dialogue and other audio when necessary.</w:t>
      </w:r>
    </w:p>
    <w:p w14:paraId="70D497AC" w14:textId="77777777" w:rsidR="0099507E" w:rsidRPr="007C6C4B" w:rsidRDefault="0099507E" w:rsidP="003D1F6F">
      <w:pPr>
        <w:pStyle w:val="Paragraphedeliste"/>
        <w:numPr>
          <w:ilvl w:val="0"/>
          <w:numId w:val="4"/>
        </w:numPr>
        <w:spacing w:after="200" w:line="276" w:lineRule="auto"/>
        <w:rPr>
          <w:sz w:val="24"/>
          <w:szCs w:val="24"/>
        </w:rPr>
      </w:pPr>
      <w:r w:rsidRPr="007C6C4B">
        <w:rPr>
          <w:sz w:val="24"/>
          <w:szCs w:val="24"/>
        </w:rPr>
        <w:t>Describe as consistently as possible, using the same character names and terminology throughout a production or across several related productions, unless exceptions are warranted.</w:t>
      </w:r>
    </w:p>
    <w:p w14:paraId="26CB9793" w14:textId="77777777" w:rsidR="0099507E" w:rsidRPr="007C6C4B" w:rsidRDefault="0099507E" w:rsidP="003D1F6F">
      <w:pPr>
        <w:pStyle w:val="Paragraphedeliste"/>
        <w:numPr>
          <w:ilvl w:val="0"/>
          <w:numId w:val="4"/>
        </w:numPr>
        <w:spacing w:after="200" w:line="276" w:lineRule="auto"/>
        <w:rPr>
          <w:sz w:val="24"/>
          <w:szCs w:val="24"/>
        </w:rPr>
      </w:pPr>
      <w:r w:rsidRPr="007C6C4B">
        <w:rPr>
          <w:sz w:val="24"/>
          <w:szCs w:val="24"/>
        </w:rPr>
        <w:t>Describe any obvious emotional states. Do not attempt to describe what is invisible, as a mental state, reasoning, or motivation.</w:t>
      </w:r>
    </w:p>
    <w:p w14:paraId="6B82A011" w14:textId="195662DA" w:rsidR="0099507E" w:rsidRPr="007C6C4B" w:rsidRDefault="7377C88A" w:rsidP="003D1F6F">
      <w:pPr>
        <w:pStyle w:val="Paragraphedeliste"/>
        <w:numPr>
          <w:ilvl w:val="0"/>
          <w:numId w:val="4"/>
        </w:numPr>
        <w:spacing w:after="200" w:line="276" w:lineRule="auto"/>
        <w:rPr>
          <w:sz w:val="24"/>
          <w:szCs w:val="24"/>
        </w:rPr>
      </w:pPr>
      <w:r w:rsidRPr="007C6C4B">
        <w:rPr>
          <w:sz w:val="24"/>
          <w:szCs w:val="24"/>
        </w:rPr>
        <w:t>Deliver descriptions in a vocal style that melds into the surrounding audio at the point of the description</w:t>
      </w:r>
      <w:r w:rsidR="759C7EB3" w:rsidRPr="007C6C4B">
        <w:rPr>
          <w:sz w:val="24"/>
          <w:szCs w:val="24"/>
        </w:rPr>
        <w:t>:</w:t>
      </w:r>
    </w:p>
    <w:p w14:paraId="0D4398D3" w14:textId="77777777" w:rsidR="0099507E" w:rsidRPr="007C6C4B" w:rsidRDefault="0099507E" w:rsidP="003D1F6F">
      <w:pPr>
        <w:pStyle w:val="Paragraphedeliste"/>
        <w:numPr>
          <w:ilvl w:val="0"/>
          <w:numId w:val="6"/>
        </w:numPr>
        <w:spacing w:after="200" w:line="276" w:lineRule="auto"/>
        <w:rPr>
          <w:sz w:val="24"/>
          <w:szCs w:val="24"/>
        </w:rPr>
      </w:pPr>
      <w:r w:rsidRPr="007C6C4B">
        <w:rPr>
          <w:b/>
          <w:bCs/>
          <w:sz w:val="24"/>
          <w:szCs w:val="24"/>
        </w:rPr>
        <w:t>Explanation:</w:t>
      </w:r>
      <w:r w:rsidRPr="007C6C4B">
        <w:rPr>
          <w:sz w:val="24"/>
          <w:szCs w:val="24"/>
        </w:rPr>
        <w:t xml:space="preserve"> We may need to add this qualifier to the principle: “Descriptions must not sound self-contained, prepackaged, or delivered according to a predetermined pattern.” This principle seeks to solve the problem of description snippets recorded in isolation that all sound the same and do not match the actual production.</w:t>
      </w:r>
    </w:p>
    <w:p w14:paraId="754A98D0" w14:textId="0882052E" w:rsidR="0099507E" w:rsidRPr="007C6C4B" w:rsidRDefault="0099507E" w:rsidP="003D1F6F">
      <w:pPr>
        <w:pStyle w:val="Paragraphedeliste"/>
        <w:numPr>
          <w:ilvl w:val="0"/>
          <w:numId w:val="4"/>
        </w:numPr>
        <w:spacing w:after="200" w:line="276" w:lineRule="auto"/>
        <w:rPr>
          <w:sz w:val="24"/>
          <w:szCs w:val="24"/>
        </w:rPr>
      </w:pPr>
      <w:r w:rsidRPr="007C6C4B">
        <w:rPr>
          <w:sz w:val="24"/>
          <w:szCs w:val="24"/>
        </w:rPr>
        <w:lastRenderedPageBreak/>
        <w:t>Narrators’ voices must be distinguishable from other voices in a productio</w:t>
      </w:r>
      <w:r w:rsidR="003C3B3F" w:rsidRPr="007C6C4B">
        <w:rPr>
          <w:sz w:val="24"/>
          <w:szCs w:val="24"/>
        </w:rPr>
        <w:t>n.</w:t>
      </w:r>
    </w:p>
    <w:p w14:paraId="49D54C50" w14:textId="77777777" w:rsidR="0099507E" w:rsidRPr="007C6C4B" w:rsidRDefault="0099507E" w:rsidP="003D1F6F">
      <w:pPr>
        <w:pStyle w:val="Paragraphedeliste"/>
        <w:numPr>
          <w:ilvl w:val="0"/>
          <w:numId w:val="4"/>
        </w:numPr>
        <w:spacing w:after="200" w:line="276" w:lineRule="auto"/>
        <w:rPr>
          <w:sz w:val="24"/>
          <w:szCs w:val="24"/>
        </w:rPr>
      </w:pPr>
      <w:r w:rsidRPr="007C6C4B">
        <w:rPr>
          <w:sz w:val="24"/>
          <w:szCs w:val="24"/>
        </w:rPr>
        <w:t>Read titles and credits wherever possible, including subtitles in a foreign-language production.</w:t>
      </w:r>
    </w:p>
    <w:p w14:paraId="16DD7082" w14:textId="77ED0916" w:rsidR="0099507E" w:rsidRPr="007C6C4B" w:rsidRDefault="7377C88A" w:rsidP="003D1F6F">
      <w:pPr>
        <w:pStyle w:val="Paragraphedeliste"/>
        <w:numPr>
          <w:ilvl w:val="0"/>
          <w:numId w:val="4"/>
        </w:numPr>
        <w:spacing w:after="200" w:line="276" w:lineRule="auto"/>
        <w:rPr>
          <w:sz w:val="24"/>
          <w:szCs w:val="24"/>
        </w:rPr>
      </w:pPr>
      <w:r w:rsidRPr="007C6C4B">
        <w:rPr>
          <w:sz w:val="24"/>
          <w:szCs w:val="24"/>
        </w:rPr>
        <w:t>Do not censor. Violence, sexuality, salty language, political imagery, or anything else a describer or narrator may personally dislike must nonetheless be described where applicable</w:t>
      </w:r>
      <w:r w:rsidR="32A96AFD" w:rsidRPr="007C6C4B">
        <w:rPr>
          <w:sz w:val="24"/>
          <w:szCs w:val="24"/>
        </w:rPr>
        <w:t>:</w:t>
      </w:r>
    </w:p>
    <w:p w14:paraId="3C1412BF" w14:textId="137BF1FE" w:rsidR="0099507E" w:rsidRPr="007C6C4B" w:rsidRDefault="7377C88A" w:rsidP="003D1F6F">
      <w:pPr>
        <w:pStyle w:val="Paragraphedeliste"/>
        <w:numPr>
          <w:ilvl w:val="0"/>
          <w:numId w:val="6"/>
        </w:numPr>
        <w:spacing w:after="200" w:line="276" w:lineRule="auto"/>
        <w:rPr>
          <w:sz w:val="24"/>
          <w:szCs w:val="24"/>
        </w:rPr>
      </w:pPr>
      <w:r w:rsidRPr="007C6C4B">
        <w:rPr>
          <w:b/>
          <w:bCs/>
          <w:sz w:val="24"/>
          <w:szCs w:val="24"/>
        </w:rPr>
        <w:t>Explanation:</w:t>
      </w:r>
      <w:r w:rsidRPr="007C6C4B">
        <w:rPr>
          <w:sz w:val="24"/>
          <w:szCs w:val="24"/>
        </w:rPr>
        <w:t xml:space="preserve"> Describers and narrators do not get to pick and choose what to describe purely to satisfy their personal biases. (“Salty language” here refers to visible </w:t>
      </w:r>
      <w:r w:rsidR="60510DE5" w:rsidRPr="007C6C4B">
        <w:rPr>
          <w:sz w:val="24"/>
          <w:szCs w:val="24"/>
        </w:rPr>
        <w:t xml:space="preserve">vulgar </w:t>
      </w:r>
      <w:r w:rsidRPr="007C6C4B">
        <w:rPr>
          <w:sz w:val="24"/>
          <w:szCs w:val="24"/>
        </w:rPr>
        <w:t>language, like a bumper sticker or T-shirt. Narrators may be required to utter words they would not ordinarily use.)</w:t>
      </w:r>
    </w:p>
    <w:p w14:paraId="691FEB9F" w14:textId="01F86CF3" w:rsidR="0099507E" w:rsidRPr="007C6C4B" w:rsidRDefault="7377C88A" w:rsidP="003D1F6F">
      <w:pPr>
        <w:pStyle w:val="Paragraphedeliste"/>
        <w:numPr>
          <w:ilvl w:val="0"/>
          <w:numId w:val="4"/>
        </w:numPr>
        <w:spacing w:after="200" w:line="276" w:lineRule="auto"/>
        <w:rPr>
          <w:sz w:val="24"/>
          <w:szCs w:val="24"/>
        </w:rPr>
      </w:pPr>
      <w:r w:rsidRPr="007C6C4B">
        <w:rPr>
          <w:sz w:val="24"/>
          <w:szCs w:val="24"/>
        </w:rPr>
        <w:t>Do not specify an exact passage of time unless indisputable visual evidence supports it</w:t>
      </w:r>
      <w:r w:rsidR="3A6C77E8" w:rsidRPr="007C6C4B">
        <w:rPr>
          <w:sz w:val="24"/>
          <w:szCs w:val="24"/>
        </w:rPr>
        <w:t>:</w:t>
      </w:r>
    </w:p>
    <w:p w14:paraId="089F227C" w14:textId="77777777" w:rsidR="0099507E" w:rsidRPr="007C6C4B" w:rsidRDefault="0099507E" w:rsidP="003D1F6F">
      <w:pPr>
        <w:pStyle w:val="Paragraphedeliste"/>
        <w:numPr>
          <w:ilvl w:val="0"/>
          <w:numId w:val="6"/>
        </w:numPr>
        <w:spacing w:after="200" w:line="276" w:lineRule="auto"/>
        <w:rPr>
          <w:sz w:val="24"/>
          <w:szCs w:val="24"/>
        </w:rPr>
      </w:pPr>
      <w:r w:rsidRPr="007C6C4B">
        <w:rPr>
          <w:b/>
          <w:bCs/>
          <w:sz w:val="24"/>
          <w:szCs w:val="24"/>
        </w:rPr>
        <w:t>Explanation:</w:t>
      </w:r>
      <w:r w:rsidRPr="007C6C4B">
        <w:rPr>
          <w:sz w:val="24"/>
          <w:szCs w:val="24"/>
        </w:rPr>
        <w:t xml:space="preserve"> Say “nighttime,” not “that night,” unless you can prove from visible evidence that it is that night. To do otherwise essentially lies to the audience.</w:t>
      </w:r>
    </w:p>
    <w:p w14:paraId="5BFA9BDA" w14:textId="77777777" w:rsidR="0099507E" w:rsidRPr="007C6C4B" w:rsidRDefault="0099507E" w:rsidP="003D1F6F">
      <w:pPr>
        <w:pStyle w:val="Paragraphedeliste"/>
        <w:numPr>
          <w:ilvl w:val="0"/>
          <w:numId w:val="4"/>
        </w:numPr>
        <w:spacing w:after="200" w:line="276" w:lineRule="auto"/>
        <w:rPr>
          <w:sz w:val="24"/>
          <w:szCs w:val="24"/>
        </w:rPr>
      </w:pPr>
      <w:r w:rsidRPr="007C6C4B">
        <w:rPr>
          <w:sz w:val="24"/>
          <w:szCs w:val="24"/>
        </w:rPr>
        <w:t>Extended descriptions – giving, for example, background on the production or definitions of terms – can be provided where possible but must limit themselves to the production actually at hand.</w:t>
      </w:r>
    </w:p>
    <w:p w14:paraId="3839EBDD" w14:textId="140AF9D6" w:rsidR="0099507E" w:rsidRPr="007C6C4B" w:rsidRDefault="7377C88A" w:rsidP="003D1F6F">
      <w:pPr>
        <w:pStyle w:val="Paragraphedeliste"/>
        <w:numPr>
          <w:ilvl w:val="0"/>
          <w:numId w:val="4"/>
        </w:numPr>
        <w:spacing w:after="200" w:line="276" w:lineRule="auto"/>
        <w:rPr>
          <w:sz w:val="24"/>
          <w:szCs w:val="24"/>
        </w:rPr>
      </w:pPr>
      <w:r w:rsidRPr="007C6C4B">
        <w:rPr>
          <w:sz w:val="24"/>
          <w:szCs w:val="24"/>
        </w:rPr>
        <w:t>Describe in the language of the audience, not the production</w:t>
      </w:r>
      <w:r w:rsidR="6C983B14" w:rsidRPr="007C6C4B">
        <w:rPr>
          <w:sz w:val="24"/>
          <w:szCs w:val="24"/>
        </w:rPr>
        <w:t>:</w:t>
      </w:r>
    </w:p>
    <w:p w14:paraId="211A45D1" w14:textId="77777777" w:rsidR="0099507E" w:rsidRPr="007C6C4B" w:rsidRDefault="0099507E" w:rsidP="003D1F6F">
      <w:pPr>
        <w:pStyle w:val="Paragraphedeliste"/>
        <w:numPr>
          <w:ilvl w:val="0"/>
          <w:numId w:val="6"/>
        </w:numPr>
        <w:spacing w:after="200" w:line="276" w:lineRule="auto"/>
        <w:rPr>
          <w:sz w:val="24"/>
          <w:szCs w:val="24"/>
        </w:rPr>
      </w:pPr>
      <w:r w:rsidRPr="007C6C4B">
        <w:rPr>
          <w:b/>
          <w:bCs/>
          <w:sz w:val="24"/>
          <w:szCs w:val="24"/>
        </w:rPr>
        <w:t>Explanation:</w:t>
      </w:r>
      <w:r w:rsidRPr="007C6C4B">
        <w:rPr>
          <w:sz w:val="24"/>
          <w:szCs w:val="24"/>
        </w:rPr>
        <w:t xml:space="preserve"> A program with segments in French and English should be described in English on an English-language television station. A Spanish-language production with Dutch subtitles should be described in Dutch on a Dutch TV station even though the surrounding audio isn’t in Dutch. Truly bilingual programs on truly bilingual stations are rare, and in those cases the describer would still comply with this principle by describing in either of those languages (or by switching from one to another).</w:t>
      </w:r>
    </w:p>
    <w:p w14:paraId="79BA03EE" w14:textId="0947C52D" w:rsidR="005764EC" w:rsidRPr="00EB5F23" w:rsidRDefault="005764EC">
      <w:pPr>
        <w:pStyle w:val="Titre2"/>
        <w:rPr>
          <w:sz w:val="32"/>
          <w:szCs w:val="32"/>
          <w:lang w:eastAsia="en-CA"/>
        </w:rPr>
      </w:pPr>
      <w:bookmarkStart w:id="6" w:name="_Audio_Description_Checklist"/>
      <w:bookmarkStart w:id="7" w:name="_Toc141089154"/>
      <w:bookmarkEnd w:id="6"/>
      <w:r w:rsidRPr="6CB6B3B5">
        <w:rPr>
          <w:sz w:val="32"/>
          <w:szCs w:val="32"/>
          <w:lang w:eastAsia="en-CA"/>
        </w:rPr>
        <w:t xml:space="preserve">Audio </w:t>
      </w:r>
      <w:r w:rsidRPr="6CB6B3B5">
        <w:rPr>
          <w:sz w:val="32"/>
          <w:szCs w:val="32"/>
        </w:rPr>
        <w:t>Description</w:t>
      </w:r>
      <w:r w:rsidRPr="6CB6B3B5">
        <w:rPr>
          <w:sz w:val="32"/>
          <w:szCs w:val="32"/>
          <w:lang w:eastAsia="en-CA"/>
        </w:rPr>
        <w:t xml:space="preserve"> </w:t>
      </w:r>
      <w:r w:rsidR="000D68AA" w:rsidRPr="6CB6B3B5">
        <w:rPr>
          <w:sz w:val="32"/>
          <w:szCs w:val="32"/>
          <w:lang w:eastAsia="en-CA"/>
        </w:rPr>
        <w:t>C</w:t>
      </w:r>
      <w:r w:rsidRPr="6CB6B3B5">
        <w:rPr>
          <w:sz w:val="32"/>
          <w:szCs w:val="32"/>
          <w:lang w:eastAsia="en-CA"/>
        </w:rPr>
        <w:t>hecklist</w:t>
      </w:r>
      <w:bookmarkEnd w:id="7"/>
    </w:p>
    <w:p w14:paraId="2164084C" w14:textId="2921E003" w:rsidR="00421818" w:rsidRPr="007C6C4B" w:rsidRDefault="00421818">
      <w:pPr>
        <w:rPr>
          <w:sz w:val="24"/>
          <w:szCs w:val="24"/>
          <w:lang w:eastAsia="en-CA"/>
        </w:rPr>
      </w:pPr>
      <w:r w:rsidRPr="007C6C4B">
        <w:rPr>
          <w:sz w:val="24"/>
          <w:szCs w:val="24"/>
          <w:lang w:eastAsia="en-CA"/>
        </w:rPr>
        <w:t>Does the audio description:</w:t>
      </w:r>
    </w:p>
    <w:p w14:paraId="053883CD" w14:textId="46D70558" w:rsidR="005764EC" w:rsidRPr="007C6C4B" w:rsidRDefault="006F02E9" w:rsidP="003D1F6F">
      <w:pPr>
        <w:pStyle w:val="Paragraphedeliste"/>
        <w:numPr>
          <w:ilvl w:val="0"/>
          <w:numId w:val="29"/>
        </w:numPr>
        <w:rPr>
          <w:sz w:val="24"/>
          <w:szCs w:val="24"/>
        </w:rPr>
      </w:pPr>
      <w:r w:rsidRPr="007C6C4B">
        <w:rPr>
          <w:sz w:val="24"/>
          <w:szCs w:val="24"/>
        </w:rPr>
        <w:t>Describe what the viewer needs to know?</w:t>
      </w:r>
    </w:p>
    <w:p w14:paraId="41F4D8EF" w14:textId="3D3F7791" w:rsidR="00164670" w:rsidRPr="007C6C4B" w:rsidRDefault="00164670" w:rsidP="003D1F6F">
      <w:pPr>
        <w:pStyle w:val="Paragraphedeliste"/>
        <w:numPr>
          <w:ilvl w:val="1"/>
          <w:numId w:val="29"/>
        </w:numPr>
        <w:rPr>
          <w:sz w:val="24"/>
          <w:szCs w:val="24"/>
        </w:rPr>
      </w:pPr>
      <w:r w:rsidRPr="007C6C4B">
        <w:rPr>
          <w:sz w:val="24"/>
          <w:szCs w:val="24"/>
        </w:rPr>
        <w:t>Prioritize important content?</w:t>
      </w:r>
    </w:p>
    <w:p w14:paraId="527DE475" w14:textId="6C9E741D" w:rsidR="008E6C34" w:rsidRPr="007C6C4B" w:rsidRDefault="3DAB4681" w:rsidP="003D1F6F">
      <w:pPr>
        <w:pStyle w:val="Paragraphedeliste"/>
        <w:numPr>
          <w:ilvl w:val="1"/>
          <w:numId w:val="29"/>
        </w:numPr>
        <w:rPr>
          <w:sz w:val="24"/>
          <w:szCs w:val="24"/>
        </w:rPr>
      </w:pPr>
      <w:r w:rsidRPr="4DAFB6BB">
        <w:rPr>
          <w:sz w:val="24"/>
          <w:szCs w:val="24"/>
        </w:rPr>
        <w:t>Describe actions and details that add to the understanding of personal appearance, setting, atmosphere, and mise-en-scène</w:t>
      </w:r>
      <w:r w:rsidR="5794080A" w:rsidRPr="4DAFB6BB">
        <w:rPr>
          <w:sz w:val="24"/>
          <w:szCs w:val="24"/>
        </w:rPr>
        <w:t xml:space="preserve"> (</w:t>
      </w:r>
      <w:ins w:id="8" w:author="Josh Cohen (CSPS-EFPC)" w:date="2023-05-05T18:13:00Z">
        <w:r w:rsidR="5C70BF6A" w:rsidRPr="4DAFB6BB">
          <w:rPr>
            <w:sz w:val="24"/>
            <w:szCs w:val="24"/>
          </w:rPr>
          <w:t>scenery</w:t>
        </w:r>
      </w:ins>
      <w:r w:rsidR="5794080A" w:rsidRPr="4DAFB6BB">
        <w:rPr>
          <w:sz w:val="24"/>
          <w:szCs w:val="24"/>
        </w:rPr>
        <w:t>).</w:t>
      </w:r>
    </w:p>
    <w:p w14:paraId="7F2F5E8B" w14:textId="31210F81" w:rsidR="006F02E9" w:rsidRPr="007C6C4B" w:rsidRDefault="006F02E9" w:rsidP="003D1F6F">
      <w:pPr>
        <w:pStyle w:val="Paragraphedeliste"/>
        <w:numPr>
          <w:ilvl w:val="0"/>
          <w:numId w:val="30"/>
        </w:numPr>
        <w:rPr>
          <w:sz w:val="24"/>
          <w:szCs w:val="24"/>
        </w:rPr>
      </w:pPr>
      <w:r w:rsidRPr="007C6C4B">
        <w:rPr>
          <w:sz w:val="24"/>
          <w:szCs w:val="24"/>
        </w:rPr>
        <w:t>Describe only what is seen</w:t>
      </w:r>
      <w:r w:rsidR="00153E4D" w:rsidRPr="007C6C4B">
        <w:rPr>
          <w:sz w:val="24"/>
          <w:szCs w:val="24"/>
        </w:rPr>
        <w:t>?</w:t>
      </w:r>
    </w:p>
    <w:p w14:paraId="4A868BB2" w14:textId="5C92871F" w:rsidR="00153E4D" w:rsidRPr="007C6C4B" w:rsidRDefault="00153E4D" w:rsidP="003D1F6F">
      <w:pPr>
        <w:pStyle w:val="Paragraphedeliste"/>
        <w:numPr>
          <w:ilvl w:val="1"/>
          <w:numId w:val="30"/>
        </w:numPr>
        <w:rPr>
          <w:sz w:val="24"/>
          <w:szCs w:val="24"/>
        </w:rPr>
      </w:pPr>
      <w:r w:rsidRPr="007C6C4B">
        <w:rPr>
          <w:sz w:val="24"/>
          <w:szCs w:val="24"/>
        </w:rPr>
        <w:t>Exclude motivations or intentions</w:t>
      </w:r>
      <w:r w:rsidR="00FB2691" w:rsidRPr="007C6C4B">
        <w:rPr>
          <w:sz w:val="24"/>
          <w:szCs w:val="24"/>
        </w:rPr>
        <w:t>?</w:t>
      </w:r>
    </w:p>
    <w:p w14:paraId="3CE1AFE4" w14:textId="4FA61A0F" w:rsidR="008E6C34" w:rsidRPr="007C6C4B" w:rsidRDefault="6AE690FE" w:rsidP="003D1F6F">
      <w:pPr>
        <w:pStyle w:val="Paragraphedeliste"/>
        <w:numPr>
          <w:ilvl w:val="1"/>
          <w:numId w:val="30"/>
        </w:numPr>
        <w:rPr>
          <w:sz w:val="24"/>
          <w:szCs w:val="24"/>
        </w:rPr>
      </w:pPr>
      <w:r w:rsidRPr="007C6C4B">
        <w:rPr>
          <w:sz w:val="24"/>
          <w:szCs w:val="24"/>
        </w:rPr>
        <w:t>Narrate the main visual elements observed (settings, costumes, and body language)</w:t>
      </w:r>
      <w:r w:rsidR="388131A9" w:rsidRPr="007C6C4B">
        <w:rPr>
          <w:sz w:val="24"/>
          <w:szCs w:val="24"/>
        </w:rPr>
        <w:t>.</w:t>
      </w:r>
    </w:p>
    <w:p w14:paraId="672C7532" w14:textId="24E4AEF5" w:rsidR="008E6C34" w:rsidRPr="007C6C4B" w:rsidRDefault="6AE690FE" w:rsidP="003D1F6F">
      <w:pPr>
        <w:pStyle w:val="Paragraphedeliste"/>
        <w:numPr>
          <w:ilvl w:val="1"/>
          <w:numId w:val="30"/>
        </w:numPr>
        <w:rPr>
          <w:sz w:val="24"/>
          <w:szCs w:val="24"/>
        </w:rPr>
      </w:pPr>
      <w:r w:rsidRPr="007C6C4B">
        <w:rPr>
          <w:sz w:val="24"/>
          <w:szCs w:val="24"/>
        </w:rPr>
        <w:t>Obvious emotional states (exclude invisible perceptions such as mental state, reasoning, or motivation)</w:t>
      </w:r>
      <w:r w:rsidR="26E1FDA3" w:rsidRPr="007C6C4B">
        <w:rPr>
          <w:sz w:val="24"/>
          <w:szCs w:val="24"/>
        </w:rPr>
        <w:t>.</w:t>
      </w:r>
    </w:p>
    <w:p w14:paraId="3A85BEA8" w14:textId="2C1EA057" w:rsidR="00153E4D" w:rsidRPr="007C6C4B" w:rsidRDefault="73175690" w:rsidP="003D1F6F">
      <w:pPr>
        <w:pStyle w:val="Paragraphedeliste"/>
        <w:numPr>
          <w:ilvl w:val="0"/>
          <w:numId w:val="31"/>
        </w:numPr>
        <w:rPr>
          <w:sz w:val="24"/>
          <w:szCs w:val="24"/>
        </w:rPr>
      </w:pPr>
      <w:r w:rsidRPr="4DAFB6BB">
        <w:rPr>
          <w:sz w:val="24"/>
          <w:szCs w:val="24"/>
        </w:rPr>
        <w:t>Describe</w:t>
      </w:r>
      <w:r w:rsidR="012AABAC" w:rsidRPr="4DAFB6BB">
        <w:rPr>
          <w:sz w:val="24"/>
          <w:szCs w:val="24"/>
        </w:rPr>
        <w:t xml:space="preserve"> where unidentified sounds are coming from?</w:t>
      </w:r>
      <w:r w:rsidR="539FA4B6" w:rsidRPr="4DAFB6BB">
        <w:rPr>
          <w:sz w:val="24"/>
          <w:szCs w:val="24"/>
        </w:rPr>
        <w:t xml:space="preserve"> (</w:t>
      </w:r>
      <w:bookmarkStart w:id="9" w:name="_Int_CM43arzO"/>
      <w:r w:rsidR="539FA4B6" w:rsidRPr="4DAFB6BB">
        <w:rPr>
          <w:sz w:val="24"/>
          <w:szCs w:val="24"/>
        </w:rPr>
        <w:t>phone</w:t>
      </w:r>
      <w:bookmarkEnd w:id="9"/>
      <w:r w:rsidR="539FA4B6" w:rsidRPr="4DAFB6BB">
        <w:rPr>
          <w:sz w:val="24"/>
          <w:szCs w:val="24"/>
        </w:rPr>
        <w:t xml:space="preserve"> ringing)</w:t>
      </w:r>
    </w:p>
    <w:p w14:paraId="6A2A0A61" w14:textId="6C3910F1" w:rsidR="00421818" w:rsidRPr="007C6C4B" w:rsidRDefault="00FB2691" w:rsidP="003D1F6F">
      <w:pPr>
        <w:pStyle w:val="Paragraphedeliste"/>
        <w:numPr>
          <w:ilvl w:val="0"/>
          <w:numId w:val="31"/>
        </w:numPr>
        <w:rPr>
          <w:sz w:val="24"/>
          <w:szCs w:val="24"/>
        </w:rPr>
      </w:pPr>
      <w:r w:rsidRPr="007C6C4B">
        <w:rPr>
          <w:sz w:val="24"/>
          <w:szCs w:val="24"/>
        </w:rPr>
        <w:t xml:space="preserve">Include credits, </w:t>
      </w:r>
      <w:r w:rsidR="00EA3F90" w:rsidRPr="007C6C4B">
        <w:rPr>
          <w:sz w:val="24"/>
          <w:szCs w:val="24"/>
        </w:rPr>
        <w:t>subtitles,</w:t>
      </w:r>
      <w:r w:rsidRPr="007C6C4B">
        <w:rPr>
          <w:sz w:val="24"/>
          <w:szCs w:val="24"/>
        </w:rPr>
        <w:t xml:space="preserve"> and captions</w:t>
      </w:r>
      <w:r w:rsidR="0058424B" w:rsidRPr="007C6C4B">
        <w:rPr>
          <w:sz w:val="24"/>
          <w:szCs w:val="24"/>
        </w:rPr>
        <w:t>?</w:t>
      </w:r>
    </w:p>
    <w:p w14:paraId="44C2064B" w14:textId="1F58715E" w:rsidR="0058424B" w:rsidRPr="007C6C4B" w:rsidRDefault="0058424B" w:rsidP="003D1F6F">
      <w:pPr>
        <w:pStyle w:val="Paragraphedeliste"/>
        <w:numPr>
          <w:ilvl w:val="0"/>
          <w:numId w:val="31"/>
        </w:numPr>
        <w:rPr>
          <w:sz w:val="24"/>
          <w:szCs w:val="24"/>
        </w:rPr>
      </w:pPr>
      <w:r w:rsidRPr="007C6C4B">
        <w:rPr>
          <w:sz w:val="24"/>
          <w:szCs w:val="24"/>
        </w:rPr>
        <w:lastRenderedPageBreak/>
        <w:t xml:space="preserve">Have a clear </w:t>
      </w:r>
      <w:r w:rsidR="00CA0396" w:rsidRPr="007C6C4B">
        <w:rPr>
          <w:sz w:val="24"/>
          <w:szCs w:val="24"/>
        </w:rPr>
        <w:t xml:space="preserve">voice </w:t>
      </w:r>
      <w:r w:rsidRPr="007C6C4B">
        <w:rPr>
          <w:sz w:val="24"/>
          <w:szCs w:val="24"/>
        </w:rPr>
        <w:t xml:space="preserve">distinction </w:t>
      </w:r>
      <w:r w:rsidR="00CA0396" w:rsidRPr="007C6C4B">
        <w:rPr>
          <w:sz w:val="24"/>
          <w:szCs w:val="24"/>
        </w:rPr>
        <w:t>between the description and the video’s audio</w:t>
      </w:r>
      <w:r w:rsidR="00DF42C7" w:rsidRPr="007C6C4B">
        <w:rPr>
          <w:sz w:val="24"/>
          <w:szCs w:val="24"/>
        </w:rPr>
        <w:t>?</w:t>
      </w:r>
    </w:p>
    <w:p w14:paraId="1F01D3B4" w14:textId="74CD75D3" w:rsidR="00DF42C7" w:rsidRPr="007C6C4B" w:rsidRDefault="002A401F" w:rsidP="003D1F6F">
      <w:pPr>
        <w:pStyle w:val="Paragraphedeliste"/>
        <w:numPr>
          <w:ilvl w:val="0"/>
          <w:numId w:val="31"/>
        </w:numPr>
        <w:rPr>
          <w:sz w:val="24"/>
          <w:szCs w:val="24"/>
        </w:rPr>
      </w:pPr>
      <w:r w:rsidRPr="007C6C4B">
        <w:rPr>
          <w:sz w:val="24"/>
          <w:szCs w:val="24"/>
        </w:rPr>
        <w:t xml:space="preserve">Not interfere with the important elements in the video’s </w:t>
      </w:r>
      <w:r w:rsidR="00164670" w:rsidRPr="007C6C4B">
        <w:rPr>
          <w:sz w:val="24"/>
          <w:szCs w:val="24"/>
        </w:rPr>
        <w:t>original audio?</w:t>
      </w:r>
    </w:p>
    <w:p w14:paraId="556620EF" w14:textId="5ED01E24" w:rsidR="008E6C34" w:rsidRPr="007C6C4B" w:rsidRDefault="74948CF6" w:rsidP="003D1F6F">
      <w:pPr>
        <w:pStyle w:val="Paragraphedeliste"/>
        <w:numPr>
          <w:ilvl w:val="0"/>
          <w:numId w:val="31"/>
        </w:numPr>
        <w:rPr>
          <w:sz w:val="24"/>
          <w:szCs w:val="24"/>
        </w:rPr>
      </w:pPr>
      <w:r w:rsidRPr="007C6C4B">
        <w:rPr>
          <w:sz w:val="24"/>
          <w:szCs w:val="24"/>
        </w:rPr>
        <w:t>Include t</w:t>
      </w:r>
      <w:r w:rsidR="6AE690FE" w:rsidRPr="007C6C4B">
        <w:rPr>
          <w:sz w:val="24"/>
          <w:szCs w:val="24"/>
        </w:rPr>
        <w:t>one and manner of voice, as needed (whispering)</w:t>
      </w:r>
      <w:r w:rsidR="317BCBCA" w:rsidRPr="007C6C4B">
        <w:rPr>
          <w:sz w:val="24"/>
          <w:szCs w:val="24"/>
        </w:rPr>
        <w:t>.</w:t>
      </w:r>
    </w:p>
    <w:p w14:paraId="17FFA620" w14:textId="2A69EC93" w:rsidR="008E6C34" w:rsidRPr="007C6C4B" w:rsidRDefault="6AE690FE" w:rsidP="003D1F6F">
      <w:pPr>
        <w:pStyle w:val="Paragraphedeliste"/>
        <w:numPr>
          <w:ilvl w:val="0"/>
          <w:numId w:val="31"/>
        </w:numPr>
        <w:rPr>
          <w:sz w:val="24"/>
          <w:szCs w:val="24"/>
        </w:rPr>
      </w:pPr>
      <w:r w:rsidRPr="007C6C4B">
        <w:rPr>
          <w:sz w:val="24"/>
          <w:szCs w:val="24"/>
        </w:rPr>
        <w:t>Titles and credits wherever possible</w:t>
      </w:r>
      <w:r w:rsidR="590C6061" w:rsidRPr="007C6C4B">
        <w:rPr>
          <w:sz w:val="24"/>
          <w:szCs w:val="24"/>
        </w:rPr>
        <w:t>.</w:t>
      </w:r>
    </w:p>
    <w:p w14:paraId="2F57B011" w14:textId="20DAB197" w:rsidR="00D062D1" w:rsidRPr="007C6C4B" w:rsidRDefault="008A075E" w:rsidP="00707491">
      <w:pPr>
        <w:spacing w:before="240"/>
        <w:rPr>
          <w:sz w:val="24"/>
          <w:szCs w:val="24"/>
          <w:lang w:eastAsia="en-CA"/>
        </w:rPr>
      </w:pPr>
      <w:r w:rsidRPr="007C6C4B">
        <w:rPr>
          <w:sz w:val="24"/>
          <w:szCs w:val="24"/>
          <w:lang w:eastAsia="en-CA"/>
        </w:rPr>
        <w:t>Is</w:t>
      </w:r>
      <w:r w:rsidR="00D062D1" w:rsidRPr="007C6C4B">
        <w:rPr>
          <w:sz w:val="24"/>
          <w:szCs w:val="24"/>
          <w:lang w:eastAsia="en-CA"/>
        </w:rPr>
        <w:t xml:space="preserve"> the </w:t>
      </w:r>
      <w:r w:rsidRPr="007C6C4B">
        <w:rPr>
          <w:sz w:val="24"/>
          <w:szCs w:val="24"/>
          <w:lang w:eastAsia="en-CA"/>
        </w:rPr>
        <w:t>audio description</w:t>
      </w:r>
      <w:r w:rsidR="00D062D1" w:rsidRPr="007C6C4B">
        <w:rPr>
          <w:sz w:val="24"/>
          <w:szCs w:val="24"/>
          <w:lang w:eastAsia="en-CA"/>
        </w:rPr>
        <w:t>:</w:t>
      </w:r>
    </w:p>
    <w:p w14:paraId="520A3B57" w14:textId="273976A9" w:rsidR="00D062D1" w:rsidRPr="007C6C4B" w:rsidRDefault="00D062D1" w:rsidP="003D1F6F">
      <w:pPr>
        <w:pStyle w:val="Paragraphedeliste"/>
        <w:numPr>
          <w:ilvl w:val="0"/>
          <w:numId w:val="32"/>
        </w:numPr>
        <w:rPr>
          <w:sz w:val="24"/>
          <w:szCs w:val="24"/>
        </w:rPr>
      </w:pPr>
      <w:r w:rsidRPr="007C6C4B">
        <w:rPr>
          <w:sz w:val="24"/>
          <w:szCs w:val="24"/>
        </w:rPr>
        <w:t>Accurate?</w:t>
      </w:r>
    </w:p>
    <w:p w14:paraId="6D93572A" w14:textId="1AB6A708" w:rsidR="00D062D1" w:rsidRPr="007C6C4B" w:rsidRDefault="00AF70B0" w:rsidP="003D1F6F">
      <w:pPr>
        <w:pStyle w:val="Paragraphedeliste"/>
        <w:numPr>
          <w:ilvl w:val="0"/>
          <w:numId w:val="33"/>
        </w:numPr>
        <w:rPr>
          <w:sz w:val="24"/>
          <w:szCs w:val="24"/>
        </w:rPr>
      </w:pPr>
      <w:r w:rsidRPr="007C6C4B">
        <w:rPr>
          <w:sz w:val="24"/>
          <w:szCs w:val="24"/>
        </w:rPr>
        <w:t>Good word choice</w:t>
      </w:r>
      <w:r w:rsidR="00D062D1" w:rsidRPr="007C6C4B">
        <w:rPr>
          <w:sz w:val="24"/>
          <w:szCs w:val="24"/>
        </w:rPr>
        <w:t>?</w:t>
      </w:r>
    </w:p>
    <w:p w14:paraId="6C328CBC" w14:textId="5245F9C6" w:rsidR="00AF70B0" w:rsidRPr="007C6C4B" w:rsidRDefault="00AF70B0" w:rsidP="003D1F6F">
      <w:pPr>
        <w:pStyle w:val="Paragraphedeliste"/>
        <w:numPr>
          <w:ilvl w:val="0"/>
          <w:numId w:val="33"/>
        </w:numPr>
        <w:rPr>
          <w:sz w:val="24"/>
          <w:szCs w:val="24"/>
        </w:rPr>
      </w:pPr>
      <w:r w:rsidRPr="007C6C4B">
        <w:rPr>
          <w:sz w:val="24"/>
          <w:szCs w:val="24"/>
        </w:rPr>
        <w:t>Good pronunciation?</w:t>
      </w:r>
    </w:p>
    <w:p w14:paraId="4883C8F0" w14:textId="58F93EBD" w:rsidR="00D062D1" w:rsidRPr="007C6C4B" w:rsidRDefault="00D062D1" w:rsidP="003D1F6F">
      <w:pPr>
        <w:pStyle w:val="Paragraphedeliste"/>
        <w:numPr>
          <w:ilvl w:val="0"/>
          <w:numId w:val="33"/>
        </w:numPr>
        <w:rPr>
          <w:sz w:val="24"/>
          <w:szCs w:val="24"/>
        </w:rPr>
      </w:pPr>
      <w:r w:rsidRPr="007C6C4B">
        <w:rPr>
          <w:sz w:val="24"/>
          <w:szCs w:val="24"/>
        </w:rPr>
        <w:t xml:space="preserve">Good </w:t>
      </w:r>
      <w:r w:rsidR="002227EB" w:rsidRPr="007C6C4B">
        <w:rPr>
          <w:sz w:val="24"/>
          <w:szCs w:val="24"/>
        </w:rPr>
        <w:t>diction</w:t>
      </w:r>
      <w:r w:rsidRPr="007C6C4B">
        <w:rPr>
          <w:sz w:val="24"/>
          <w:szCs w:val="24"/>
        </w:rPr>
        <w:t>?</w:t>
      </w:r>
    </w:p>
    <w:p w14:paraId="6CE8C8DD" w14:textId="14B435AF" w:rsidR="002227EB" w:rsidRPr="007C6C4B" w:rsidRDefault="002227EB" w:rsidP="003D1F6F">
      <w:pPr>
        <w:pStyle w:val="Paragraphedeliste"/>
        <w:numPr>
          <w:ilvl w:val="0"/>
          <w:numId w:val="33"/>
        </w:numPr>
        <w:rPr>
          <w:sz w:val="24"/>
          <w:szCs w:val="24"/>
        </w:rPr>
      </w:pPr>
      <w:r w:rsidRPr="007C6C4B">
        <w:rPr>
          <w:sz w:val="24"/>
          <w:szCs w:val="24"/>
        </w:rPr>
        <w:t>Good enunciation?</w:t>
      </w:r>
    </w:p>
    <w:p w14:paraId="2D023E85" w14:textId="5BBEF2BD" w:rsidR="008E6C34" w:rsidRPr="007C6C4B" w:rsidRDefault="6AE690FE" w:rsidP="003D1F6F">
      <w:pPr>
        <w:pStyle w:val="Paragraphedeliste"/>
        <w:numPr>
          <w:ilvl w:val="0"/>
          <w:numId w:val="33"/>
        </w:numPr>
        <w:rPr>
          <w:sz w:val="24"/>
          <w:szCs w:val="24"/>
        </w:rPr>
      </w:pPr>
      <w:r w:rsidRPr="007C6C4B">
        <w:rPr>
          <w:sz w:val="24"/>
          <w:szCs w:val="24"/>
        </w:rPr>
        <w:t>Consistent use of names and terms</w:t>
      </w:r>
      <w:r w:rsidR="40696119" w:rsidRPr="007C6C4B">
        <w:rPr>
          <w:sz w:val="24"/>
          <w:szCs w:val="24"/>
        </w:rPr>
        <w:t>.</w:t>
      </w:r>
    </w:p>
    <w:p w14:paraId="02C08193" w14:textId="77113D05" w:rsidR="00D062D1" w:rsidRPr="007C6C4B" w:rsidRDefault="00D062D1" w:rsidP="003D1F6F">
      <w:pPr>
        <w:pStyle w:val="Paragraphedeliste"/>
        <w:numPr>
          <w:ilvl w:val="0"/>
          <w:numId w:val="34"/>
        </w:numPr>
        <w:rPr>
          <w:sz w:val="24"/>
          <w:szCs w:val="24"/>
        </w:rPr>
      </w:pPr>
      <w:r w:rsidRPr="007C6C4B">
        <w:rPr>
          <w:sz w:val="24"/>
          <w:szCs w:val="24"/>
        </w:rPr>
        <w:t>Consistent?</w:t>
      </w:r>
    </w:p>
    <w:p w14:paraId="4F74A7C0" w14:textId="48F80878" w:rsidR="006857CE" w:rsidRPr="007C6C4B" w:rsidRDefault="5422691A" w:rsidP="003D1F6F">
      <w:pPr>
        <w:pStyle w:val="Paragraphedeliste"/>
        <w:numPr>
          <w:ilvl w:val="1"/>
          <w:numId w:val="34"/>
        </w:numPr>
        <w:rPr>
          <w:sz w:val="24"/>
          <w:szCs w:val="24"/>
        </w:rPr>
      </w:pPr>
      <w:r w:rsidRPr="007C6C4B">
        <w:rPr>
          <w:sz w:val="24"/>
          <w:szCs w:val="24"/>
        </w:rPr>
        <w:t>Content and voicing match the style, tone, and pace of video</w:t>
      </w:r>
      <w:r w:rsidR="7AC12D0E" w:rsidRPr="007C6C4B">
        <w:rPr>
          <w:sz w:val="24"/>
          <w:szCs w:val="24"/>
        </w:rPr>
        <w:t>.</w:t>
      </w:r>
    </w:p>
    <w:p w14:paraId="58DC54E6" w14:textId="0E327AA4" w:rsidR="00CE67C2" w:rsidRPr="007C6C4B" w:rsidRDefault="74948CF6" w:rsidP="003D1F6F">
      <w:pPr>
        <w:pStyle w:val="Paragraphedeliste"/>
        <w:numPr>
          <w:ilvl w:val="1"/>
          <w:numId w:val="34"/>
        </w:numPr>
        <w:rPr>
          <w:sz w:val="24"/>
          <w:szCs w:val="24"/>
        </w:rPr>
      </w:pPr>
      <w:r w:rsidRPr="007C6C4B">
        <w:rPr>
          <w:sz w:val="24"/>
          <w:szCs w:val="24"/>
        </w:rPr>
        <w:t>Synchronized and occurring at approximately the same time as it is appearing in the video</w:t>
      </w:r>
      <w:r w:rsidR="49A91AA3" w:rsidRPr="007C6C4B">
        <w:rPr>
          <w:sz w:val="24"/>
          <w:szCs w:val="24"/>
        </w:rPr>
        <w:t>.</w:t>
      </w:r>
    </w:p>
    <w:p w14:paraId="05F6225E" w14:textId="77777777" w:rsidR="00212678" w:rsidRPr="007C6C4B" w:rsidRDefault="00212678" w:rsidP="003D1F6F">
      <w:pPr>
        <w:pStyle w:val="Paragraphedeliste"/>
        <w:numPr>
          <w:ilvl w:val="0"/>
          <w:numId w:val="35"/>
        </w:numPr>
        <w:rPr>
          <w:sz w:val="24"/>
          <w:szCs w:val="24"/>
        </w:rPr>
      </w:pPr>
      <w:r w:rsidRPr="007C6C4B">
        <w:rPr>
          <w:sz w:val="24"/>
          <w:szCs w:val="24"/>
        </w:rPr>
        <w:t>Prioritized?</w:t>
      </w:r>
    </w:p>
    <w:p w14:paraId="2E378479" w14:textId="0DCD6F03" w:rsidR="00D062D1" w:rsidRPr="007C6C4B" w:rsidRDefault="007A0D9A" w:rsidP="003D1F6F">
      <w:pPr>
        <w:pStyle w:val="Paragraphedeliste"/>
        <w:numPr>
          <w:ilvl w:val="1"/>
          <w:numId w:val="35"/>
        </w:numPr>
        <w:rPr>
          <w:sz w:val="24"/>
          <w:szCs w:val="24"/>
        </w:rPr>
      </w:pPr>
      <w:r w:rsidRPr="007C6C4B">
        <w:rPr>
          <w:sz w:val="24"/>
          <w:szCs w:val="24"/>
        </w:rPr>
        <w:t>Content is essential for comprehension</w:t>
      </w:r>
      <w:r w:rsidR="00D062D1" w:rsidRPr="007C6C4B">
        <w:rPr>
          <w:sz w:val="24"/>
          <w:szCs w:val="24"/>
        </w:rPr>
        <w:t>?</w:t>
      </w:r>
    </w:p>
    <w:p w14:paraId="27AB23C3" w14:textId="7B3FC06D" w:rsidR="00752458" w:rsidRPr="007C6C4B" w:rsidRDefault="007A0D9A" w:rsidP="003D1F6F">
      <w:pPr>
        <w:pStyle w:val="Paragraphedeliste"/>
        <w:numPr>
          <w:ilvl w:val="0"/>
          <w:numId w:val="36"/>
        </w:numPr>
        <w:rPr>
          <w:sz w:val="24"/>
          <w:szCs w:val="24"/>
        </w:rPr>
      </w:pPr>
      <w:r w:rsidRPr="007C6C4B">
        <w:rPr>
          <w:sz w:val="24"/>
          <w:szCs w:val="24"/>
        </w:rPr>
        <w:t>Appropriate</w:t>
      </w:r>
      <w:r w:rsidR="00752458" w:rsidRPr="007C6C4B">
        <w:rPr>
          <w:sz w:val="24"/>
          <w:szCs w:val="24"/>
        </w:rPr>
        <w:t xml:space="preserve"> for intended audience?</w:t>
      </w:r>
    </w:p>
    <w:p w14:paraId="0C68847B" w14:textId="77777777" w:rsidR="00CE67C2" w:rsidRPr="007C6C4B" w:rsidRDefault="74948CF6" w:rsidP="003D1F6F">
      <w:pPr>
        <w:pStyle w:val="Paragraphedeliste"/>
        <w:numPr>
          <w:ilvl w:val="1"/>
          <w:numId w:val="36"/>
        </w:numPr>
        <w:rPr>
          <w:rFonts w:eastAsia="Arial" w:cs="Arial"/>
          <w:sz w:val="24"/>
          <w:szCs w:val="24"/>
        </w:rPr>
      </w:pPr>
      <w:r w:rsidRPr="007C6C4B">
        <w:rPr>
          <w:rFonts w:eastAsia="Arial" w:cs="Arial"/>
          <w:sz w:val="24"/>
          <w:szCs w:val="24"/>
        </w:rPr>
        <w:t xml:space="preserve">Described in the language of the audience </w:t>
      </w:r>
    </w:p>
    <w:p w14:paraId="4F3DDEDB" w14:textId="5D17D6D4" w:rsidR="00D062D1" w:rsidRPr="007C6C4B" w:rsidRDefault="36500105" w:rsidP="003D1F6F">
      <w:pPr>
        <w:pStyle w:val="Paragraphedeliste"/>
        <w:numPr>
          <w:ilvl w:val="2"/>
          <w:numId w:val="36"/>
        </w:numPr>
        <w:rPr>
          <w:rFonts w:eastAsia="Arial" w:cs="Arial"/>
          <w:sz w:val="24"/>
          <w:szCs w:val="24"/>
        </w:rPr>
      </w:pPr>
      <w:r w:rsidRPr="007C6C4B">
        <w:rPr>
          <w:rFonts w:eastAsia="Arial" w:cs="Arial"/>
          <w:sz w:val="24"/>
          <w:szCs w:val="24"/>
        </w:rPr>
        <w:t>Is it o</w:t>
      </w:r>
      <w:r w:rsidR="066A0C86" w:rsidRPr="007C6C4B">
        <w:rPr>
          <w:rFonts w:eastAsia="Arial" w:cs="Arial"/>
          <w:sz w:val="24"/>
          <w:szCs w:val="24"/>
        </w:rPr>
        <w:t>bjective</w:t>
      </w:r>
      <w:r w:rsidR="76F069B4" w:rsidRPr="007C6C4B">
        <w:rPr>
          <w:rFonts w:eastAsia="Arial" w:cs="Arial"/>
          <w:sz w:val="24"/>
          <w:szCs w:val="24"/>
        </w:rPr>
        <w:t>?</w:t>
      </w:r>
    </w:p>
    <w:p w14:paraId="139B4EC7" w14:textId="5C6DFD7B" w:rsidR="00D062D1" w:rsidRPr="007C6C4B" w:rsidRDefault="556EEB5C" w:rsidP="003D1F6F">
      <w:pPr>
        <w:pStyle w:val="Paragraphedeliste"/>
        <w:numPr>
          <w:ilvl w:val="2"/>
          <w:numId w:val="36"/>
        </w:numPr>
        <w:rPr>
          <w:rFonts w:eastAsia="Arial" w:cs="Arial"/>
          <w:sz w:val="24"/>
          <w:szCs w:val="24"/>
        </w:rPr>
      </w:pPr>
      <w:r w:rsidRPr="007C6C4B">
        <w:rPr>
          <w:rFonts w:eastAsia="Arial" w:cs="Arial"/>
          <w:sz w:val="24"/>
          <w:szCs w:val="24"/>
        </w:rPr>
        <w:t xml:space="preserve">Is it </w:t>
      </w:r>
      <w:r w:rsidR="4EDC6A67" w:rsidRPr="007C6C4B">
        <w:rPr>
          <w:rFonts w:eastAsia="Arial" w:cs="Arial"/>
          <w:sz w:val="24"/>
          <w:szCs w:val="24"/>
        </w:rPr>
        <w:t>s</w:t>
      </w:r>
      <w:r w:rsidR="066A0C86" w:rsidRPr="007C6C4B">
        <w:rPr>
          <w:rFonts w:eastAsia="Arial" w:cs="Arial"/>
          <w:sz w:val="24"/>
          <w:szCs w:val="24"/>
        </w:rPr>
        <w:t>imple</w:t>
      </w:r>
      <w:r w:rsidR="76F069B4" w:rsidRPr="007C6C4B">
        <w:rPr>
          <w:rFonts w:eastAsia="Arial" w:cs="Arial"/>
          <w:sz w:val="24"/>
          <w:szCs w:val="24"/>
        </w:rPr>
        <w:t>?</w:t>
      </w:r>
    </w:p>
    <w:p w14:paraId="4829EC41" w14:textId="1C05D93A" w:rsidR="00D062D1" w:rsidRPr="007C6C4B" w:rsidRDefault="537301E6" w:rsidP="003D1F6F">
      <w:pPr>
        <w:pStyle w:val="Paragraphedeliste"/>
        <w:numPr>
          <w:ilvl w:val="2"/>
          <w:numId w:val="36"/>
        </w:numPr>
        <w:rPr>
          <w:rFonts w:eastAsia="Arial" w:cs="Arial"/>
          <w:sz w:val="24"/>
          <w:szCs w:val="24"/>
        </w:rPr>
      </w:pPr>
      <w:r w:rsidRPr="007C6C4B">
        <w:rPr>
          <w:rFonts w:eastAsia="Arial" w:cs="Arial"/>
          <w:sz w:val="24"/>
          <w:szCs w:val="24"/>
        </w:rPr>
        <w:t>Is it s</w:t>
      </w:r>
      <w:r w:rsidR="066A0C86" w:rsidRPr="007C6C4B">
        <w:rPr>
          <w:rFonts w:eastAsia="Arial" w:cs="Arial"/>
          <w:sz w:val="24"/>
          <w:szCs w:val="24"/>
        </w:rPr>
        <w:t>uccinct</w:t>
      </w:r>
      <w:r w:rsidR="76F069B4" w:rsidRPr="007C6C4B">
        <w:rPr>
          <w:rFonts w:eastAsia="Arial" w:cs="Arial"/>
          <w:sz w:val="24"/>
          <w:szCs w:val="24"/>
        </w:rPr>
        <w:t>?</w:t>
      </w:r>
    </w:p>
    <w:p w14:paraId="0B5949CA" w14:textId="2E00B1DD" w:rsidR="00D062D1" w:rsidRPr="007C6C4B" w:rsidRDefault="00D062D1" w:rsidP="003D1F6F">
      <w:pPr>
        <w:pStyle w:val="Paragraphedeliste"/>
        <w:numPr>
          <w:ilvl w:val="0"/>
          <w:numId w:val="37"/>
        </w:numPr>
        <w:rPr>
          <w:sz w:val="24"/>
          <w:szCs w:val="24"/>
        </w:rPr>
      </w:pPr>
      <w:r w:rsidRPr="007C6C4B">
        <w:rPr>
          <w:sz w:val="24"/>
          <w:szCs w:val="24"/>
        </w:rPr>
        <w:t>Equal</w:t>
      </w:r>
      <w:r w:rsidR="008C730B" w:rsidRPr="007C6C4B">
        <w:rPr>
          <w:sz w:val="24"/>
          <w:szCs w:val="24"/>
        </w:rPr>
        <w:t>?</w:t>
      </w:r>
    </w:p>
    <w:p w14:paraId="7B708B7E" w14:textId="6F8DEC49" w:rsidR="00D062D1" w:rsidRPr="007C6C4B" w:rsidRDefault="00CE67C2" w:rsidP="003D1F6F">
      <w:pPr>
        <w:pStyle w:val="Paragraphedeliste"/>
        <w:numPr>
          <w:ilvl w:val="1"/>
          <w:numId w:val="37"/>
        </w:numPr>
        <w:rPr>
          <w:sz w:val="24"/>
          <w:szCs w:val="24"/>
        </w:rPr>
      </w:pPr>
      <w:r w:rsidRPr="007C6C4B">
        <w:rPr>
          <w:sz w:val="24"/>
          <w:szCs w:val="24"/>
        </w:rPr>
        <w:t>T</w:t>
      </w:r>
      <w:r w:rsidR="00D062D1" w:rsidRPr="007C6C4B">
        <w:rPr>
          <w:sz w:val="24"/>
          <w:szCs w:val="24"/>
        </w:rPr>
        <w:t>he meaning and intention of the material is preserved</w:t>
      </w:r>
      <w:r w:rsidR="00BB669A" w:rsidRPr="007C6C4B">
        <w:rPr>
          <w:sz w:val="24"/>
          <w:szCs w:val="24"/>
        </w:rPr>
        <w:t xml:space="preserve"> and conveyed</w:t>
      </w:r>
      <w:r w:rsidR="00D062D1" w:rsidRPr="007C6C4B">
        <w:rPr>
          <w:sz w:val="24"/>
          <w:szCs w:val="24"/>
        </w:rPr>
        <w:t>?</w:t>
      </w:r>
    </w:p>
    <w:p w14:paraId="01B85443" w14:textId="7EA9994D" w:rsidR="003F2D28" w:rsidRPr="007C6C4B" w:rsidRDefault="008E6C34" w:rsidP="003D1F6F">
      <w:pPr>
        <w:pStyle w:val="Paragraphedeliste"/>
        <w:numPr>
          <w:ilvl w:val="1"/>
          <w:numId w:val="37"/>
        </w:numPr>
        <w:rPr>
          <w:sz w:val="24"/>
          <w:szCs w:val="24"/>
        </w:rPr>
      </w:pPr>
      <w:r w:rsidRPr="007C6C4B">
        <w:rPr>
          <w:sz w:val="24"/>
          <w:szCs w:val="24"/>
        </w:rPr>
        <w:t>Uncensored?</w:t>
      </w:r>
    </w:p>
    <w:p w14:paraId="3377482D" w14:textId="660CEDDA" w:rsidR="006D2159" w:rsidRPr="00EB5F23" w:rsidRDefault="006D2159" w:rsidP="006D2159">
      <w:pPr>
        <w:pStyle w:val="Titre2"/>
        <w:rPr>
          <w:sz w:val="32"/>
          <w:szCs w:val="32"/>
          <w:lang w:eastAsia="en-CA"/>
        </w:rPr>
      </w:pPr>
      <w:bookmarkStart w:id="10" w:name="_Time-based_Media_Player"/>
      <w:bookmarkStart w:id="11" w:name="_Toc141089155"/>
      <w:bookmarkEnd w:id="10"/>
      <w:r w:rsidRPr="6CB6B3B5">
        <w:rPr>
          <w:sz w:val="32"/>
          <w:szCs w:val="32"/>
          <w:lang w:eastAsia="en-CA"/>
        </w:rPr>
        <w:t>Keyboard Access Guidelines</w:t>
      </w:r>
      <w:bookmarkEnd w:id="11"/>
    </w:p>
    <w:p w14:paraId="51B0277A" w14:textId="77777777" w:rsidR="007F08F8" w:rsidRPr="007C6C4B" w:rsidRDefault="007F08F8" w:rsidP="007F08F8">
      <w:pPr>
        <w:rPr>
          <w:rFonts w:cs="Arial"/>
          <w:sz w:val="24"/>
          <w:szCs w:val="24"/>
        </w:rPr>
      </w:pPr>
      <w:r w:rsidRPr="007C6C4B">
        <w:rPr>
          <w:rFonts w:cs="Arial"/>
          <w:sz w:val="24"/>
          <w:szCs w:val="24"/>
        </w:rPr>
        <w:t>Accessible media players provide a user interface that works without a mouse, through speech interface, when the page is zoomed larger, and with screen readers. For example, media players need to:</w:t>
      </w:r>
    </w:p>
    <w:p w14:paraId="6DE74224" w14:textId="77777777" w:rsidR="007F08F8" w:rsidRPr="007C6C4B" w:rsidRDefault="007F08F8" w:rsidP="003D1F6F">
      <w:pPr>
        <w:pStyle w:val="Paragraphedeliste"/>
        <w:numPr>
          <w:ilvl w:val="0"/>
          <w:numId w:val="39"/>
        </w:numPr>
        <w:rPr>
          <w:rFonts w:cs="Arial"/>
          <w:sz w:val="24"/>
          <w:szCs w:val="24"/>
        </w:rPr>
      </w:pPr>
      <w:r w:rsidRPr="007C6C4B">
        <w:rPr>
          <w:rFonts w:cs="Arial"/>
          <w:sz w:val="24"/>
          <w:szCs w:val="24"/>
        </w:rPr>
        <w:t>Provide keyboard support (</w:t>
      </w:r>
      <w:hyperlink r:id="rId15" w:history="1">
        <w:r w:rsidRPr="007C6C4B">
          <w:rPr>
            <w:rStyle w:val="Lienhypertexte"/>
            <w:rFonts w:cs="Arial"/>
            <w:color w:val="auto"/>
            <w:sz w:val="24"/>
            <w:szCs w:val="24"/>
          </w:rPr>
          <w:t>in Understanding WCAG: Keyboard Accessible</w:t>
        </w:r>
      </w:hyperlink>
      <w:r w:rsidRPr="007C6C4B">
        <w:rPr>
          <w:rFonts w:cs="Arial"/>
          <w:sz w:val="24"/>
          <w:szCs w:val="24"/>
        </w:rPr>
        <w:t>)</w:t>
      </w:r>
    </w:p>
    <w:p w14:paraId="5BE16293" w14:textId="77777777" w:rsidR="007F08F8" w:rsidRPr="007C6C4B" w:rsidRDefault="007F08F8" w:rsidP="003D1F6F">
      <w:pPr>
        <w:pStyle w:val="Paragraphedeliste"/>
        <w:numPr>
          <w:ilvl w:val="0"/>
          <w:numId w:val="39"/>
        </w:numPr>
        <w:rPr>
          <w:rFonts w:cs="Arial"/>
          <w:sz w:val="24"/>
          <w:szCs w:val="24"/>
        </w:rPr>
      </w:pPr>
      <w:r w:rsidRPr="007C6C4B">
        <w:rPr>
          <w:rFonts w:cs="Arial"/>
          <w:sz w:val="24"/>
          <w:szCs w:val="24"/>
        </w:rPr>
        <w:t>Make the keyboard focus indicator visible (</w:t>
      </w:r>
      <w:hyperlink r:id="rId16" w:history="1">
        <w:r w:rsidRPr="007C6C4B">
          <w:rPr>
            <w:rStyle w:val="Lienhypertexte"/>
            <w:rFonts w:cs="Arial"/>
            <w:color w:val="auto"/>
            <w:sz w:val="24"/>
            <w:szCs w:val="24"/>
          </w:rPr>
          <w:t>in Understanding WCAG: Focus Visible</w:t>
        </w:r>
      </w:hyperlink>
      <w:r w:rsidRPr="007C6C4B">
        <w:rPr>
          <w:rFonts w:cs="Arial"/>
          <w:sz w:val="24"/>
          <w:szCs w:val="24"/>
        </w:rPr>
        <w:t>)</w:t>
      </w:r>
    </w:p>
    <w:p w14:paraId="708F9936" w14:textId="77777777" w:rsidR="007F08F8" w:rsidRPr="007C6C4B" w:rsidRDefault="007F08F8" w:rsidP="003D1F6F">
      <w:pPr>
        <w:pStyle w:val="Paragraphedeliste"/>
        <w:numPr>
          <w:ilvl w:val="0"/>
          <w:numId w:val="39"/>
        </w:numPr>
        <w:rPr>
          <w:rFonts w:cs="Arial"/>
          <w:sz w:val="24"/>
          <w:szCs w:val="24"/>
        </w:rPr>
      </w:pPr>
      <w:r w:rsidRPr="007C6C4B">
        <w:rPr>
          <w:rFonts w:cs="Arial"/>
          <w:sz w:val="24"/>
          <w:szCs w:val="24"/>
        </w:rPr>
        <w:t>Provide clear labels (</w:t>
      </w:r>
      <w:hyperlink r:id="rId17" w:history="1">
        <w:r w:rsidRPr="007C6C4B">
          <w:rPr>
            <w:rStyle w:val="Lienhypertexte"/>
            <w:rFonts w:cs="Arial"/>
            <w:color w:val="auto"/>
            <w:sz w:val="24"/>
            <w:szCs w:val="24"/>
          </w:rPr>
          <w:t>in Understanding WCAG: Labels or Instructions</w:t>
        </w:r>
      </w:hyperlink>
      <w:r w:rsidRPr="007C6C4B">
        <w:rPr>
          <w:rFonts w:cs="Arial"/>
          <w:sz w:val="24"/>
          <w:szCs w:val="24"/>
        </w:rPr>
        <w:t>, </w:t>
      </w:r>
      <w:hyperlink r:id="rId18" w:history="1">
        <w:r w:rsidRPr="007C6C4B">
          <w:rPr>
            <w:rStyle w:val="Lienhypertexte"/>
            <w:rFonts w:cs="Arial"/>
            <w:color w:val="auto"/>
            <w:sz w:val="24"/>
            <w:szCs w:val="24"/>
          </w:rPr>
          <w:t>Info and Relationships</w:t>
        </w:r>
      </w:hyperlink>
      <w:r w:rsidRPr="007C6C4B">
        <w:rPr>
          <w:rFonts w:cs="Arial"/>
          <w:sz w:val="24"/>
          <w:szCs w:val="24"/>
        </w:rPr>
        <w:t>)</w:t>
      </w:r>
    </w:p>
    <w:p w14:paraId="4FF59777" w14:textId="77777777" w:rsidR="007F08F8" w:rsidRPr="007C6C4B" w:rsidRDefault="007F08F8" w:rsidP="003D1F6F">
      <w:pPr>
        <w:pStyle w:val="Paragraphedeliste"/>
        <w:numPr>
          <w:ilvl w:val="0"/>
          <w:numId w:val="39"/>
        </w:numPr>
        <w:rPr>
          <w:rFonts w:cs="Arial"/>
          <w:sz w:val="24"/>
          <w:szCs w:val="24"/>
        </w:rPr>
      </w:pPr>
      <w:r w:rsidRPr="007C6C4B">
        <w:rPr>
          <w:rFonts w:cs="Arial"/>
          <w:sz w:val="24"/>
          <w:szCs w:val="24"/>
        </w:rPr>
        <w:t>Have sufficient contrast between colors for text, controls, and backgrounds (</w:t>
      </w:r>
      <w:hyperlink r:id="rId19" w:history="1">
        <w:r w:rsidRPr="007C6C4B">
          <w:rPr>
            <w:rStyle w:val="Lienhypertexte"/>
            <w:rFonts w:cs="Arial"/>
            <w:color w:val="auto"/>
            <w:sz w:val="24"/>
            <w:szCs w:val="24"/>
          </w:rPr>
          <w:t>in Understanding WCAG: Contrast (Minimum)</w:t>
        </w:r>
      </w:hyperlink>
      <w:r w:rsidRPr="007C6C4B">
        <w:rPr>
          <w:rFonts w:cs="Arial"/>
          <w:sz w:val="24"/>
          <w:szCs w:val="24"/>
        </w:rPr>
        <w:t>, </w:t>
      </w:r>
      <w:hyperlink r:id="rId20" w:history="1">
        <w:r w:rsidRPr="007C6C4B">
          <w:rPr>
            <w:rStyle w:val="Lienhypertexte"/>
            <w:rFonts w:cs="Arial"/>
            <w:color w:val="auto"/>
            <w:sz w:val="24"/>
            <w:szCs w:val="24"/>
          </w:rPr>
          <w:t>Contrast (Enhanced)</w:t>
        </w:r>
      </w:hyperlink>
      <w:r w:rsidRPr="007C6C4B">
        <w:rPr>
          <w:rFonts w:cs="Arial"/>
          <w:sz w:val="24"/>
          <w:szCs w:val="24"/>
        </w:rPr>
        <w:t>, </w:t>
      </w:r>
      <w:hyperlink r:id="rId21" w:history="1">
        <w:r w:rsidRPr="007C6C4B">
          <w:rPr>
            <w:rStyle w:val="Lienhypertexte"/>
            <w:rFonts w:cs="Arial"/>
            <w:color w:val="auto"/>
            <w:sz w:val="24"/>
            <w:szCs w:val="24"/>
          </w:rPr>
          <w:t>Non-text Contrast</w:t>
        </w:r>
      </w:hyperlink>
      <w:r w:rsidRPr="007C6C4B">
        <w:rPr>
          <w:rFonts w:cs="Arial"/>
          <w:sz w:val="24"/>
          <w:szCs w:val="24"/>
        </w:rPr>
        <w:t>)</w:t>
      </w:r>
    </w:p>
    <w:p w14:paraId="1BC08AF9" w14:textId="77777777" w:rsidR="007F08F8" w:rsidRPr="007C6C4B" w:rsidRDefault="007F08F8" w:rsidP="007F08F8">
      <w:pPr>
        <w:rPr>
          <w:rFonts w:cs="Arial"/>
          <w:sz w:val="24"/>
          <w:szCs w:val="24"/>
        </w:rPr>
      </w:pPr>
      <w:r w:rsidRPr="007C6C4B">
        <w:rPr>
          <w:rFonts w:cs="Arial"/>
          <w:sz w:val="24"/>
          <w:szCs w:val="24"/>
        </w:rPr>
        <w:t>Some media players provide additional accessibility functionality to users such as:</w:t>
      </w:r>
    </w:p>
    <w:p w14:paraId="44A024A9" w14:textId="2CC2DBF5" w:rsidR="007F08F8" w:rsidRPr="007C6C4B" w:rsidRDefault="12027DF7" w:rsidP="003D1F6F">
      <w:pPr>
        <w:pStyle w:val="Paragraphedeliste"/>
        <w:numPr>
          <w:ilvl w:val="0"/>
          <w:numId w:val="40"/>
        </w:numPr>
        <w:rPr>
          <w:rFonts w:cs="Arial"/>
          <w:sz w:val="24"/>
          <w:szCs w:val="24"/>
        </w:rPr>
      </w:pPr>
      <w:r w:rsidRPr="007C6C4B">
        <w:rPr>
          <w:rFonts w:cs="Arial"/>
          <w:sz w:val="24"/>
          <w:szCs w:val="24"/>
        </w:rPr>
        <w:t>Changing the speed of the video</w:t>
      </w:r>
      <w:r w:rsidR="5DC4EF12" w:rsidRPr="007C6C4B">
        <w:rPr>
          <w:rFonts w:cs="Arial"/>
          <w:sz w:val="24"/>
          <w:szCs w:val="24"/>
        </w:rPr>
        <w:t>.</w:t>
      </w:r>
    </w:p>
    <w:p w14:paraId="4EAB35B2" w14:textId="29609D35" w:rsidR="007F08F8" w:rsidRPr="007C6C4B" w:rsidRDefault="12027DF7" w:rsidP="003D1F6F">
      <w:pPr>
        <w:pStyle w:val="Paragraphedeliste"/>
        <w:numPr>
          <w:ilvl w:val="0"/>
          <w:numId w:val="40"/>
        </w:numPr>
        <w:rPr>
          <w:rFonts w:cs="Arial"/>
          <w:sz w:val="24"/>
          <w:szCs w:val="24"/>
        </w:rPr>
      </w:pPr>
      <w:r w:rsidRPr="007C6C4B">
        <w:rPr>
          <w:rFonts w:cs="Arial"/>
          <w:sz w:val="24"/>
          <w:szCs w:val="24"/>
        </w:rPr>
        <w:t>Setting how captions are displayed (</w:t>
      </w:r>
      <w:r w:rsidR="01ABE91D" w:rsidRPr="007C6C4B">
        <w:rPr>
          <w:rFonts w:cs="Arial"/>
          <w:sz w:val="24"/>
          <w:szCs w:val="24"/>
        </w:rPr>
        <w:t>for example</w:t>
      </w:r>
      <w:r w:rsidRPr="007C6C4B">
        <w:rPr>
          <w:rFonts w:cs="Arial"/>
          <w:sz w:val="24"/>
          <w:szCs w:val="24"/>
        </w:rPr>
        <w:t xml:space="preserve"> text style, text size, colors, and position of the captions)</w:t>
      </w:r>
      <w:r w:rsidR="4D8D3483" w:rsidRPr="007C6C4B">
        <w:rPr>
          <w:rFonts w:cs="Arial"/>
          <w:sz w:val="24"/>
          <w:szCs w:val="24"/>
        </w:rPr>
        <w:t>.</w:t>
      </w:r>
    </w:p>
    <w:p w14:paraId="1937C063" w14:textId="41BDB2E1" w:rsidR="007F08F8" w:rsidRPr="007C6C4B" w:rsidRDefault="12027DF7" w:rsidP="003D1F6F">
      <w:pPr>
        <w:pStyle w:val="Paragraphedeliste"/>
        <w:numPr>
          <w:ilvl w:val="0"/>
          <w:numId w:val="40"/>
        </w:numPr>
        <w:rPr>
          <w:rFonts w:cs="Arial"/>
          <w:sz w:val="24"/>
          <w:szCs w:val="24"/>
        </w:rPr>
      </w:pPr>
      <w:r w:rsidRPr="007C6C4B">
        <w:rPr>
          <w:rFonts w:cs="Arial"/>
          <w:sz w:val="24"/>
          <w:szCs w:val="24"/>
        </w:rPr>
        <w:t>Reading the captions with a screen reader and braille device</w:t>
      </w:r>
      <w:r w:rsidR="6C43D37E" w:rsidRPr="007C6C4B">
        <w:rPr>
          <w:rFonts w:cs="Arial"/>
          <w:sz w:val="24"/>
          <w:szCs w:val="24"/>
        </w:rPr>
        <w:t>.</w:t>
      </w:r>
    </w:p>
    <w:p w14:paraId="092E0DE0" w14:textId="31C8DDFE" w:rsidR="00164670" w:rsidRPr="007C6C4B" w:rsidRDefault="12027DF7" w:rsidP="003D1F6F">
      <w:pPr>
        <w:pStyle w:val="Paragraphedeliste"/>
        <w:numPr>
          <w:ilvl w:val="0"/>
          <w:numId w:val="40"/>
        </w:numPr>
        <w:rPr>
          <w:rFonts w:cs="Arial"/>
          <w:sz w:val="24"/>
          <w:szCs w:val="24"/>
        </w:rPr>
      </w:pPr>
      <w:r w:rsidRPr="007C6C4B">
        <w:rPr>
          <w:rFonts w:cs="Arial"/>
          <w:sz w:val="24"/>
          <w:szCs w:val="24"/>
        </w:rPr>
        <w:lastRenderedPageBreak/>
        <w:t>Interactive transcripts</w:t>
      </w:r>
      <w:r w:rsidR="651F74C5" w:rsidRPr="007C6C4B">
        <w:rPr>
          <w:rFonts w:cs="Arial"/>
          <w:sz w:val="24"/>
          <w:szCs w:val="24"/>
        </w:rPr>
        <w:t>.</w:t>
      </w:r>
    </w:p>
    <w:p w14:paraId="7CDD5FB4" w14:textId="1D7A3557" w:rsidR="005764EC" w:rsidRPr="00EB5F23" w:rsidRDefault="005764EC">
      <w:pPr>
        <w:pStyle w:val="Titre2"/>
        <w:rPr>
          <w:sz w:val="32"/>
          <w:szCs w:val="32"/>
          <w:lang w:eastAsia="en-CA"/>
        </w:rPr>
      </w:pPr>
      <w:bookmarkStart w:id="12" w:name="_Time-based_Media_Player_1"/>
      <w:bookmarkStart w:id="13" w:name="_Toc141089156"/>
      <w:bookmarkEnd w:id="12"/>
      <w:r w:rsidRPr="6CB6B3B5">
        <w:rPr>
          <w:sz w:val="32"/>
          <w:szCs w:val="32"/>
          <w:lang w:eastAsia="en-CA"/>
        </w:rPr>
        <w:t>Keyboard Access Checklist</w:t>
      </w:r>
      <w:bookmarkEnd w:id="13"/>
    </w:p>
    <w:p w14:paraId="77035E88" w14:textId="242673BF" w:rsidR="00D46E1A" w:rsidRPr="007C6C4B" w:rsidRDefault="70B931E8" w:rsidP="003D1F6F">
      <w:pPr>
        <w:pStyle w:val="Paragraphedeliste"/>
        <w:numPr>
          <w:ilvl w:val="0"/>
          <w:numId w:val="37"/>
        </w:numPr>
        <w:rPr>
          <w:sz w:val="24"/>
          <w:szCs w:val="24"/>
        </w:rPr>
      </w:pPr>
      <w:r w:rsidRPr="007C6C4B">
        <w:rPr>
          <w:sz w:val="24"/>
          <w:szCs w:val="24"/>
        </w:rPr>
        <w:t xml:space="preserve">Can the </w:t>
      </w:r>
      <w:r w:rsidR="0C98DF34" w:rsidRPr="007C6C4B">
        <w:rPr>
          <w:sz w:val="24"/>
          <w:szCs w:val="24"/>
        </w:rPr>
        <w:t xml:space="preserve">user </w:t>
      </w:r>
      <w:r w:rsidRPr="007C6C4B">
        <w:rPr>
          <w:sz w:val="24"/>
          <w:szCs w:val="24"/>
          <w:lang w:eastAsia="en-CA"/>
        </w:rPr>
        <w:t xml:space="preserve">use a keyboard to </w:t>
      </w:r>
      <w:r w:rsidRPr="007C6C4B">
        <w:rPr>
          <w:sz w:val="24"/>
          <w:szCs w:val="24"/>
        </w:rPr>
        <w:t>operate the media player</w:t>
      </w:r>
      <w:r w:rsidR="29C2F34B" w:rsidRPr="007C6C4B">
        <w:rPr>
          <w:sz w:val="24"/>
          <w:szCs w:val="24"/>
        </w:rPr>
        <w:t xml:space="preserve"> (</w:t>
      </w:r>
      <w:hyperlink r:id="rId22">
        <w:r w:rsidR="29C2F34B" w:rsidRPr="007C6C4B">
          <w:rPr>
            <w:rStyle w:val="Lienhypertexte"/>
            <w:color w:val="auto"/>
            <w:sz w:val="24"/>
            <w:szCs w:val="24"/>
          </w:rPr>
          <w:t>WCAG 2.1.1</w:t>
        </w:r>
      </w:hyperlink>
      <w:r w:rsidR="29C2F34B" w:rsidRPr="007C6C4B">
        <w:rPr>
          <w:sz w:val="24"/>
          <w:szCs w:val="24"/>
        </w:rPr>
        <w:t>)</w:t>
      </w:r>
      <w:r w:rsidRPr="007C6C4B">
        <w:rPr>
          <w:sz w:val="24"/>
          <w:szCs w:val="24"/>
        </w:rPr>
        <w:t>?</w:t>
      </w:r>
    </w:p>
    <w:p w14:paraId="28BB78B3" w14:textId="1353201B" w:rsidR="00552672" w:rsidRPr="007C6C4B" w:rsidRDefault="23126B8C" w:rsidP="003D1F6F">
      <w:pPr>
        <w:pStyle w:val="Paragraphedeliste"/>
        <w:numPr>
          <w:ilvl w:val="0"/>
          <w:numId w:val="37"/>
        </w:numPr>
        <w:rPr>
          <w:sz w:val="24"/>
          <w:szCs w:val="24"/>
        </w:rPr>
      </w:pPr>
      <w:r w:rsidRPr="007C6C4B">
        <w:rPr>
          <w:sz w:val="24"/>
          <w:szCs w:val="24"/>
        </w:rPr>
        <w:t>Is the media player free from keyboard traps?</w:t>
      </w:r>
      <w:r w:rsidR="53D239F7" w:rsidRPr="007C6C4B">
        <w:rPr>
          <w:sz w:val="24"/>
          <w:szCs w:val="24"/>
        </w:rPr>
        <w:t xml:space="preserve"> (</w:t>
      </w:r>
      <w:hyperlink r:id="rId23">
        <w:r w:rsidR="53D239F7" w:rsidRPr="007C6C4B">
          <w:rPr>
            <w:rStyle w:val="Lienhypertexte"/>
            <w:color w:val="auto"/>
            <w:sz w:val="24"/>
            <w:szCs w:val="24"/>
          </w:rPr>
          <w:t>WCAG 2.1.2</w:t>
        </w:r>
      </w:hyperlink>
      <w:r w:rsidR="53D239F7" w:rsidRPr="007C6C4B">
        <w:rPr>
          <w:sz w:val="24"/>
          <w:szCs w:val="24"/>
        </w:rPr>
        <w:t>)</w:t>
      </w:r>
    </w:p>
    <w:p w14:paraId="2A46CF74" w14:textId="3183F9B9" w:rsidR="00367975" w:rsidRPr="007C6C4B" w:rsidRDefault="1A6EF1C6" w:rsidP="003D1F6F">
      <w:pPr>
        <w:pStyle w:val="Paragraphedeliste"/>
        <w:numPr>
          <w:ilvl w:val="0"/>
          <w:numId w:val="37"/>
        </w:numPr>
        <w:rPr>
          <w:sz w:val="24"/>
          <w:szCs w:val="24"/>
        </w:rPr>
      </w:pPr>
      <w:r w:rsidRPr="007C6C4B">
        <w:rPr>
          <w:sz w:val="24"/>
          <w:szCs w:val="24"/>
        </w:rPr>
        <w:t xml:space="preserve">Is the </w:t>
      </w:r>
      <w:r w:rsidR="572D2E43" w:rsidRPr="007C6C4B">
        <w:rPr>
          <w:sz w:val="24"/>
          <w:szCs w:val="24"/>
        </w:rPr>
        <w:t>time-based</w:t>
      </w:r>
      <w:r w:rsidR="270F7A37" w:rsidRPr="007C6C4B">
        <w:rPr>
          <w:sz w:val="24"/>
          <w:szCs w:val="24"/>
        </w:rPr>
        <w:t xml:space="preserve"> media free from content that flashes more than three times per second?</w:t>
      </w:r>
      <w:r w:rsidR="26C01568" w:rsidRPr="007C6C4B">
        <w:rPr>
          <w:sz w:val="24"/>
          <w:szCs w:val="24"/>
        </w:rPr>
        <w:t xml:space="preserve"> (</w:t>
      </w:r>
      <w:hyperlink r:id="rId24">
        <w:r w:rsidR="26C01568" w:rsidRPr="007C6C4B">
          <w:rPr>
            <w:rStyle w:val="Lienhypertexte"/>
            <w:color w:val="auto"/>
            <w:sz w:val="24"/>
            <w:szCs w:val="24"/>
          </w:rPr>
          <w:t>WCAG 2.3.1</w:t>
        </w:r>
      </w:hyperlink>
      <w:r w:rsidR="26C01568" w:rsidRPr="007C6C4B">
        <w:rPr>
          <w:sz w:val="24"/>
          <w:szCs w:val="24"/>
        </w:rPr>
        <w:t>)</w:t>
      </w:r>
    </w:p>
    <w:p w14:paraId="0B42D2AD" w14:textId="32442F8C" w:rsidR="00163AAD" w:rsidRPr="007C6C4B" w:rsidRDefault="003F6B2D" w:rsidP="005C2E54">
      <w:pPr>
        <w:rPr>
          <w:sz w:val="24"/>
          <w:szCs w:val="24"/>
        </w:rPr>
      </w:pPr>
      <w:r w:rsidRPr="007C6C4B">
        <w:rPr>
          <w:sz w:val="24"/>
          <w:szCs w:val="24"/>
        </w:rPr>
        <w:t>Using a keyboard, d</w:t>
      </w:r>
      <w:r w:rsidR="00163AAD" w:rsidRPr="007C6C4B">
        <w:rPr>
          <w:sz w:val="24"/>
          <w:szCs w:val="24"/>
        </w:rPr>
        <w:t>oes the media playe</w:t>
      </w:r>
      <w:r w:rsidR="00620448" w:rsidRPr="007C6C4B">
        <w:rPr>
          <w:sz w:val="24"/>
          <w:szCs w:val="24"/>
        </w:rPr>
        <w:t>r:</w:t>
      </w:r>
    </w:p>
    <w:p w14:paraId="46EB7515" w14:textId="20F85436" w:rsidR="00335456" w:rsidRPr="007C6C4B" w:rsidRDefault="41B36F4F" w:rsidP="003D1F6F">
      <w:pPr>
        <w:pStyle w:val="Paragraphedeliste"/>
        <w:numPr>
          <w:ilvl w:val="0"/>
          <w:numId w:val="38"/>
        </w:numPr>
        <w:rPr>
          <w:sz w:val="24"/>
          <w:szCs w:val="24"/>
        </w:rPr>
      </w:pPr>
      <w:r w:rsidRPr="007C6C4B">
        <w:rPr>
          <w:sz w:val="24"/>
          <w:szCs w:val="24"/>
        </w:rPr>
        <w:t>H</w:t>
      </w:r>
      <w:r w:rsidR="1D8C763A" w:rsidRPr="007C6C4B">
        <w:rPr>
          <w:sz w:val="24"/>
          <w:szCs w:val="24"/>
        </w:rPr>
        <w:t xml:space="preserve">ave </w:t>
      </w:r>
      <w:r w:rsidR="0BB2A92D" w:rsidRPr="007C6C4B">
        <w:rPr>
          <w:sz w:val="24"/>
          <w:szCs w:val="24"/>
        </w:rPr>
        <w:t>a mechanism to pause or stop video</w:t>
      </w:r>
      <w:r w:rsidR="53D239F7" w:rsidRPr="007C6C4B">
        <w:rPr>
          <w:sz w:val="24"/>
          <w:szCs w:val="24"/>
        </w:rPr>
        <w:t>?</w:t>
      </w:r>
      <w:r w:rsidR="74165776" w:rsidRPr="007C6C4B">
        <w:rPr>
          <w:sz w:val="24"/>
          <w:szCs w:val="24"/>
        </w:rPr>
        <w:t xml:space="preserve"> (</w:t>
      </w:r>
      <w:hyperlink r:id="rId25">
        <w:r w:rsidR="74165776" w:rsidRPr="007C6C4B">
          <w:rPr>
            <w:rStyle w:val="Lienhypertexte"/>
            <w:color w:val="auto"/>
            <w:sz w:val="24"/>
            <w:szCs w:val="24"/>
          </w:rPr>
          <w:t>WCAG</w:t>
        </w:r>
        <w:r w:rsidR="46A11031" w:rsidRPr="007C6C4B">
          <w:rPr>
            <w:rStyle w:val="Lienhypertexte"/>
            <w:color w:val="auto"/>
            <w:sz w:val="24"/>
            <w:szCs w:val="24"/>
          </w:rPr>
          <w:t xml:space="preserve"> 2.2.2</w:t>
        </w:r>
      </w:hyperlink>
      <w:r w:rsidR="46A11031" w:rsidRPr="007C6C4B">
        <w:rPr>
          <w:sz w:val="24"/>
          <w:szCs w:val="24"/>
        </w:rPr>
        <w:t>)</w:t>
      </w:r>
    </w:p>
    <w:p w14:paraId="3F4F046A" w14:textId="51258D3F" w:rsidR="00620448" w:rsidRPr="007C6C4B" w:rsidRDefault="41B36F4F" w:rsidP="003D1F6F">
      <w:pPr>
        <w:pStyle w:val="Paragraphedeliste"/>
        <w:numPr>
          <w:ilvl w:val="0"/>
          <w:numId w:val="38"/>
        </w:numPr>
        <w:rPr>
          <w:sz w:val="24"/>
          <w:szCs w:val="24"/>
        </w:rPr>
      </w:pPr>
      <w:r w:rsidRPr="007C6C4B">
        <w:rPr>
          <w:sz w:val="24"/>
          <w:szCs w:val="24"/>
        </w:rPr>
        <w:t>St</w:t>
      </w:r>
      <w:r w:rsidR="1D8C763A" w:rsidRPr="007C6C4B">
        <w:rPr>
          <w:sz w:val="24"/>
          <w:szCs w:val="24"/>
        </w:rPr>
        <w:t xml:space="preserve">art at the </w:t>
      </w:r>
      <w:r w:rsidR="33C44584" w:rsidRPr="007C6C4B">
        <w:rPr>
          <w:sz w:val="24"/>
          <w:szCs w:val="24"/>
        </w:rPr>
        <w:t>us</w:t>
      </w:r>
      <w:r w:rsidR="1D8C763A" w:rsidRPr="007C6C4B">
        <w:rPr>
          <w:sz w:val="24"/>
          <w:szCs w:val="24"/>
        </w:rPr>
        <w:t>er’s request (does not automatically start playing)?</w:t>
      </w:r>
    </w:p>
    <w:p w14:paraId="6EB01854" w14:textId="1F6B49EA" w:rsidR="006E3444" w:rsidRPr="007C6C4B" w:rsidRDefault="7C1D309F" w:rsidP="003D1F6F">
      <w:pPr>
        <w:pStyle w:val="Paragraphedeliste"/>
        <w:numPr>
          <w:ilvl w:val="0"/>
          <w:numId w:val="38"/>
        </w:numPr>
        <w:rPr>
          <w:sz w:val="24"/>
          <w:szCs w:val="24"/>
        </w:rPr>
      </w:pPr>
      <w:r w:rsidRPr="007C6C4B">
        <w:rPr>
          <w:sz w:val="24"/>
          <w:szCs w:val="24"/>
        </w:rPr>
        <w:t>If it does start automatically</w:t>
      </w:r>
      <w:r w:rsidR="538745F7" w:rsidRPr="007C6C4B">
        <w:rPr>
          <w:sz w:val="24"/>
          <w:szCs w:val="24"/>
        </w:rPr>
        <w:t>, is there</w:t>
      </w:r>
      <w:r w:rsidRPr="007C6C4B">
        <w:rPr>
          <w:sz w:val="24"/>
          <w:szCs w:val="24"/>
        </w:rPr>
        <w:t xml:space="preserve"> a mechanism to </w:t>
      </w:r>
      <w:r w:rsidR="538745F7" w:rsidRPr="007C6C4B">
        <w:rPr>
          <w:sz w:val="24"/>
          <w:szCs w:val="24"/>
        </w:rPr>
        <w:t>pause or stop the player within 3 focus points?</w:t>
      </w:r>
      <w:r w:rsidR="64DE08F3" w:rsidRPr="007C6C4B">
        <w:rPr>
          <w:sz w:val="24"/>
          <w:szCs w:val="24"/>
        </w:rPr>
        <w:t xml:space="preserve"> (</w:t>
      </w:r>
      <w:hyperlink r:id="rId26">
        <w:r w:rsidR="64DE08F3" w:rsidRPr="007C6C4B">
          <w:rPr>
            <w:rStyle w:val="Lienhypertexte"/>
            <w:color w:val="auto"/>
            <w:sz w:val="24"/>
            <w:szCs w:val="24"/>
          </w:rPr>
          <w:t>WCAG 1.4.2</w:t>
        </w:r>
      </w:hyperlink>
      <w:r w:rsidR="64DE08F3" w:rsidRPr="007C6C4B">
        <w:rPr>
          <w:sz w:val="24"/>
          <w:szCs w:val="24"/>
        </w:rPr>
        <w:t>)</w:t>
      </w:r>
    </w:p>
    <w:p w14:paraId="1051E02F" w14:textId="46697A76" w:rsidR="00C33464" w:rsidRPr="007C6C4B" w:rsidRDefault="003F6B2D" w:rsidP="003D1F6F">
      <w:pPr>
        <w:pStyle w:val="Paragraphedeliste"/>
        <w:numPr>
          <w:ilvl w:val="0"/>
          <w:numId w:val="38"/>
        </w:numPr>
        <w:rPr>
          <w:sz w:val="24"/>
          <w:szCs w:val="24"/>
        </w:rPr>
      </w:pPr>
      <w:r w:rsidRPr="007C6C4B">
        <w:rPr>
          <w:sz w:val="24"/>
          <w:szCs w:val="24"/>
        </w:rPr>
        <w:t xml:space="preserve">Have a </w:t>
      </w:r>
      <w:r w:rsidR="00916D3D" w:rsidRPr="007C6C4B">
        <w:rPr>
          <w:sz w:val="24"/>
          <w:szCs w:val="24"/>
        </w:rPr>
        <w:t>mechanism to adjust the v</w:t>
      </w:r>
      <w:r w:rsidR="00C33464" w:rsidRPr="007C6C4B">
        <w:rPr>
          <w:sz w:val="24"/>
          <w:szCs w:val="24"/>
        </w:rPr>
        <w:t>olume</w:t>
      </w:r>
      <w:r w:rsidR="00367975" w:rsidRPr="007C6C4B">
        <w:rPr>
          <w:sz w:val="24"/>
          <w:szCs w:val="24"/>
        </w:rPr>
        <w:t>?</w:t>
      </w:r>
    </w:p>
    <w:p w14:paraId="4063BD3E" w14:textId="37ECC1D7" w:rsidR="00E92933" w:rsidRPr="007C6C4B" w:rsidRDefault="6F992AFD" w:rsidP="003D1F6F">
      <w:pPr>
        <w:pStyle w:val="Paragraphedeliste"/>
        <w:numPr>
          <w:ilvl w:val="0"/>
          <w:numId w:val="38"/>
        </w:numPr>
        <w:rPr>
          <w:sz w:val="24"/>
          <w:szCs w:val="24"/>
          <w:lang w:eastAsia="en-CA"/>
        </w:rPr>
      </w:pPr>
      <w:r w:rsidRPr="007C6C4B">
        <w:rPr>
          <w:sz w:val="24"/>
          <w:szCs w:val="24"/>
        </w:rPr>
        <w:t xml:space="preserve">Have </w:t>
      </w:r>
      <w:r w:rsidR="2942E166" w:rsidRPr="007C6C4B">
        <w:rPr>
          <w:sz w:val="24"/>
          <w:szCs w:val="24"/>
        </w:rPr>
        <w:t>accurate</w:t>
      </w:r>
      <w:r w:rsidR="283C6191" w:rsidRPr="007C6C4B">
        <w:rPr>
          <w:sz w:val="24"/>
          <w:szCs w:val="24"/>
        </w:rPr>
        <w:t xml:space="preserve"> button labels (</w:t>
      </w:r>
      <w:hyperlink r:id="rId27">
        <w:r w:rsidR="29C2F34B" w:rsidRPr="007C6C4B">
          <w:rPr>
            <w:rStyle w:val="Lienhypertexte"/>
            <w:color w:val="auto"/>
            <w:sz w:val="24"/>
            <w:szCs w:val="24"/>
          </w:rPr>
          <w:t>WCAG 2.4.6</w:t>
        </w:r>
      </w:hyperlink>
      <w:r w:rsidR="283C6191" w:rsidRPr="007C6C4B">
        <w:rPr>
          <w:sz w:val="24"/>
          <w:szCs w:val="24"/>
        </w:rPr>
        <w:t>)</w:t>
      </w:r>
      <w:r w:rsidR="2942E166" w:rsidRPr="007C6C4B">
        <w:rPr>
          <w:sz w:val="24"/>
          <w:szCs w:val="24"/>
        </w:rPr>
        <w:t>?</w:t>
      </w:r>
    </w:p>
    <w:p w14:paraId="68A76A90" w14:textId="5FB2B7C3" w:rsidR="00367975" w:rsidRPr="007C6C4B" w:rsidRDefault="00367975" w:rsidP="00A25AF1">
      <w:pPr>
        <w:spacing w:before="240"/>
        <w:rPr>
          <w:sz w:val="24"/>
          <w:szCs w:val="24"/>
          <w:lang w:eastAsia="en-CA"/>
        </w:rPr>
      </w:pPr>
      <w:r w:rsidRPr="007C6C4B">
        <w:rPr>
          <w:sz w:val="24"/>
          <w:szCs w:val="24"/>
          <w:lang w:eastAsia="en-CA"/>
        </w:rPr>
        <w:t xml:space="preserve">Does the </w:t>
      </w:r>
      <w:r w:rsidR="66BCC059" w:rsidRPr="007C6C4B">
        <w:rPr>
          <w:sz w:val="24"/>
          <w:szCs w:val="24"/>
          <w:lang w:eastAsia="en-CA"/>
        </w:rPr>
        <w:t>time-based</w:t>
      </w:r>
      <w:r w:rsidRPr="007C6C4B">
        <w:rPr>
          <w:sz w:val="24"/>
          <w:szCs w:val="24"/>
          <w:lang w:eastAsia="en-CA"/>
        </w:rPr>
        <w:t xml:space="preserve"> media player support</w:t>
      </w:r>
      <w:r w:rsidR="00963C9C" w:rsidRPr="007C6C4B">
        <w:rPr>
          <w:sz w:val="24"/>
          <w:szCs w:val="24"/>
          <w:lang w:eastAsia="en-CA"/>
        </w:rPr>
        <w:t xml:space="preserve"> (have an icon</w:t>
      </w:r>
      <w:r w:rsidR="00EC229B" w:rsidRPr="007C6C4B">
        <w:rPr>
          <w:sz w:val="24"/>
          <w:szCs w:val="24"/>
          <w:lang w:eastAsia="en-CA"/>
        </w:rPr>
        <w:t>/link</w:t>
      </w:r>
      <w:r w:rsidR="00963C9C" w:rsidRPr="007C6C4B">
        <w:rPr>
          <w:sz w:val="24"/>
          <w:szCs w:val="24"/>
          <w:lang w:eastAsia="en-CA"/>
        </w:rPr>
        <w:t xml:space="preserve"> for)</w:t>
      </w:r>
      <w:r w:rsidRPr="007C6C4B">
        <w:rPr>
          <w:sz w:val="24"/>
          <w:szCs w:val="24"/>
          <w:lang w:eastAsia="en-CA"/>
        </w:rPr>
        <w:t>?</w:t>
      </w:r>
    </w:p>
    <w:p w14:paraId="79B0067A" w14:textId="6DACE72F" w:rsidR="00367975" w:rsidRPr="007C6C4B" w:rsidRDefault="41B36F4F" w:rsidP="003D1F6F">
      <w:pPr>
        <w:pStyle w:val="Paragraphedeliste"/>
        <w:numPr>
          <w:ilvl w:val="0"/>
          <w:numId w:val="13"/>
        </w:numPr>
        <w:rPr>
          <w:sz w:val="24"/>
          <w:szCs w:val="24"/>
          <w:lang w:eastAsia="en-CA"/>
        </w:rPr>
      </w:pPr>
      <w:r w:rsidRPr="007C6C4B">
        <w:rPr>
          <w:sz w:val="24"/>
          <w:szCs w:val="24"/>
          <w:lang w:eastAsia="en-CA"/>
        </w:rPr>
        <w:t>C</w:t>
      </w:r>
      <w:r w:rsidR="17E39264" w:rsidRPr="007C6C4B">
        <w:rPr>
          <w:sz w:val="24"/>
          <w:szCs w:val="24"/>
          <w:lang w:eastAsia="en-CA"/>
        </w:rPr>
        <w:t>aptions</w:t>
      </w:r>
      <w:r w:rsidR="35807076" w:rsidRPr="007C6C4B">
        <w:rPr>
          <w:sz w:val="24"/>
          <w:szCs w:val="24"/>
          <w:lang w:eastAsia="en-CA"/>
        </w:rPr>
        <w:t>:</w:t>
      </w:r>
    </w:p>
    <w:p w14:paraId="184AC7CB" w14:textId="7AA3C712" w:rsidR="004106CB" w:rsidRPr="007C6C4B" w:rsidRDefault="4AB4875E" w:rsidP="003D1F6F">
      <w:pPr>
        <w:pStyle w:val="Paragraphedeliste"/>
        <w:numPr>
          <w:ilvl w:val="1"/>
          <w:numId w:val="13"/>
        </w:numPr>
        <w:rPr>
          <w:sz w:val="24"/>
          <w:szCs w:val="24"/>
          <w:lang w:eastAsia="en-CA"/>
        </w:rPr>
      </w:pPr>
      <w:r w:rsidRPr="007C6C4B">
        <w:rPr>
          <w:sz w:val="24"/>
          <w:szCs w:val="24"/>
          <w:lang w:eastAsia="en-CA"/>
        </w:rPr>
        <w:t>Can they be turned on and off</w:t>
      </w:r>
      <w:r w:rsidR="00286BBB" w:rsidRPr="007C6C4B">
        <w:rPr>
          <w:sz w:val="24"/>
          <w:szCs w:val="24"/>
          <w:lang w:eastAsia="en-CA"/>
        </w:rPr>
        <w:t xml:space="preserve"> (</w:t>
      </w:r>
      <w:r w:rsidR="004D0968" w:rsidRPr="007C6C4B">
        <w:rPr>
          <w:sz w:val="24"/>
          <w:szCs w:val="24"/>
          <w:lang w:eastAsia="en-CA"/>
        </w:rPr>
        <w:t>if open captions are not presented)?</w:t>
      </w:r>
    </w:p>
    <w:p w14:paraId="70F5734C" w14:textId="6A0779F7" w:rsidR="00367975" w:rsidRPr="007C6C4B" w:rsidRDefault="41B36F4F" w:rsidP="003D1F6F">
      <w:pPr>
        <w:pStyle w:val="Paragraphedeliste"/>
        <w:numPr>
          <w:ilvl w:val="0"/>
          <w:numId w:val="13"/>
        </w:numPr>
        <w:rPr>
          <w:sz w:val="24"/>
          <w:szCs w:val="24"/>
          <w:lang w:eastAsia="en-CA"/>
        </w:rPr>
      </w:pPr>
      <w:r w:rsidRPr="007C6C4B">
        <w:rPr>
          <w:sz w:val="24"/>
          <w:szCs w:val="24"/>
          <w:lang w:eastAsia="en-CA"/>
        </w:rPr>
        <w:t>A</w:t>
      </w:r>
      <w:r w:rsidR="17E39264" w:rsidRPr="007C6C4B">
        <w:rPr>
          <w:sz w:val="24"/>
          <w:szCs w:val="24"/>
          <w:lang w:eastAsia="en-CA"/>
        </w:rPr>
        <w:t>udio descriptions</w:t>
      </w:r>
      <w:r w:rsidR="23F170C8" w:rsidRPr="007C6C4B">
        <w:rPr>
          <w:sz w:val="24"/>
          <w:szCs w:val="24"/>
          <w:lang w:eastAsia="en-CA"/>
        </w:rPr>
        <w:t>:</w:t>
      </w:r>
    </w:p>
    <w:p w14:paraId="0C813C4A" w14:textId="291255E1" w:rsidR="00A7761A" w:rsidRPr="007C6C4B" w:rsidRDefault="00A7761A" w:rsidP="003D1F6F">
      <w:pPr>
        <w:pStyle w:val="Paragraphedeliste"/>
        <w:numPr>
          <w:ilvl w:val="1"/>
          <w:numId w:val="13"/>
        </w:numPr>
        <w:rPr>
          <w:sz w:val="24"/>
          <w:szCs w:val="24"/>
          <w:lang w:eastAsia="en-CA"/>
        </w:rPr>
      </w:pPr>
      <w:r w:rsidRPr="007C6C4B">
        <w:rPr>
          <w:sz w:val="24"/>
          <w:szCs w:val="24"/>
          <w:lang w:eastAsia="en-CA"/>
        </w:rPr>
        <w:t>Can they be turned on and off?</w:t>
      </w:r>
    </w:p>
    <w:p w14:paraId="135529EA" w14:textId="28D67EED" w:rsidR="00367975" w:rsidRPr="007C6C4B" w:rsidRDefault="41B36F4F" w:rsidP="003D1F6F">
      <w:pPr>
        <w:pStyle w:val="Paragraphedeliste"/>
        <w:numPr>
          <w:ilvl w:val="0"/>
          <w:numId w:val="13"/>
        </w:numPr>
        <w:rPr>
          <w:sz w:val="24"/>
          <w:szCs w:val="24"/>
          <w:lang w:eastAsia="en-CA"/>
        </w:rPr>
      </w:pPr>
      <w:r w:rsidRPr="007C6C4B">
        <w:rPr>
          <w:sz w:val="24"/>
          <w:szCs w:val="24"/>
          <w:lang w:eastAsia="en-CA"/>
        </w:rPr>
        <w:t>Tr</w:t>
      </w:r>
      <w:r w:rsidR="17E39264" w:rsidRPr="007C6C4B">
        <w:rPr>
          <w:sz w:val="24"/>
          <w:szCs w:val="24"/>
          <w:lang w:eastAsia="en-CA"/>
        </w:rPr>
        <w:t>anscripts</w:t>
      </w:r>
      <w:r w:rsidR="1BD88D9F" w:rsidRPr="007C6C4B">
        <w:rPr>
          <w:sz w:val="24"/>
          <w:szCs w:val="24"/>
          <w:lang w:eastAsia="en-CA"/>
        </w:rPr>
        <w:t>:</w:t>
      </w:r>
    </w:p>
    <w:p w14:paraId="1280C594" w14:textId="63F45A8F" w:rsidR="00A7761A" w:rsidRPr="007C6C4B" w:rsidRDefault="00A7761A" w:rsidP="003D1F6F">
      <w:pPr>
        <w:pStyle w:val="Paragraphedeliste"/>
        <w:numPr>
          <w:ilvl w:val="1"/>
          <w:numId w:val="13"/>
        </w:numPr>
        <w:rPr>
          <w:sz w:val="24"/>
          <w:szCs w:val="24"/>
          <w:lang w:eastAsia="en-CA"/>
        </w:rPr>
      </w:pPr>
      <w:r w:rsidRPr="007C6C4B">
        <w:rPr>
          <w:sz w:val="24"/>
          <w:szCs w:val="24"/>
          <w:lang w:eastAsia="en-CA"/>
        </w:rPr>
        <w:t>Is the link to the transcripts descriptive?</w:t>
      </w:r>
    </w:p>
    <w:p w14:paraId="2D23FBC9" w14:textId="7C94D7DB" w:rsidR="00CC6695" w:rsidRPr="007C6C4B" w:rsidRDefault="41601A1B" w:rsidP="003D1F6F">
      <w:pPr>
        <w:pStyle w:val="Paragraphedeliste"/>
        <w:numPr>
          <w:ilvl w:val="1"/>
          <w:numId w:val="13"/>
        </w:numPr>
        <w:rPr>
          <w:sz w:val="24"/>
          <w:szCs w:val="24"/>
          <w:lang w:eastAsia="en-CA"/>
        </w:rPr>
        <w:sectPr w:rsidR="00CC6695" w:rsidRPr="007C6C4B" w:rsidSect="00C51E87">
          <w:headerReference w:type="default" r:id="rId28"/>
          <w:footerReference w:type="default" r:id="rId29"/>
          <w:pgSz w:w="12240" w:h="15840"/>
          <w:pgMar w:top="1440" w:right="1440" w:bottom="1440" w:left="1440" w:header="567" w:footer="567" w:gutter="0"/>
          <w:cols w:space="708"/>
          <w:docGrid w:linePitch="360"/>
        </w:sectPr>
      </w:pPr>
      <w:r w:rsidRPr="007C6C4B">
        <w:rPr>
          <w:sz w:val="24"/>
          <w:szCs w:val="24"/>
          <w:lang w:eastAsia="en-CA"/>
        </w:rPr>
        <w:t>Is the link immediately following or preceding the media player?</w:t>
      </w:r>
    </w:p>
    <w:p w14:paraId="3DF58F3E" w14:textId="2A28EF67" w:rsidR="00FD5139" w:rsidRPr="00EB5F23" w:rsidRDefault="00FD5139" w:rsidP="00837242">
      <w:pPr>
        <w:pStyle w:val="Titre1"/>
        <w:rPr>
          <w:lang w:eastAsia="en-CA"/>
        </w:rPr>
      </w:pPr>
    </w:p>
    <w:sectPr w:rsidR="00FD5139" w:rsidRPr="00EB5F23" w:rsidSect="00C51E87">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3425" w14:textId="77777777" w:rsidR="003A16CB" w:rsidRDefault="003A16CB" w:rsidP="00C51E87">
      <w:r>
        <w:separator/>
      </w:r>
    </w:p>
  </w:endnote>
  <w:endnote w:type="continuationSeparator" w:id="0">
    <w:p w14:paraId="56C9E4B5" w14:textId="77777777" w:rsidR="003A16CB" w:rsidRDefault="003A16CB" w:rsidP="00C51E87">
      <w:r>
        <w:continuationSeparator/>
      </w:r>
    </w:p>
  </w:endnote>
  <w:endnote w:type="continuationNotice" w:id="1">
    <w:p w14:paraId="36AD83ED" w14:textId="77777777" w:rsidR="003A16CB" w:rsidRDefault="003A1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550065"/>
      <w:docPartObj>
        <w:docPartGallery w:val="Page Numbers (Bottom of Page)"/>
        <w:docPartUnique/>
      </w:docPartObj>
    </w:sdtPr>
    <w:sdtContent>
      <w:sdt>
        <w:sdtPr>
          <w:id w:val="-1769616900"/>
          <w:docPartObj>
            <w:docPartGallery w:val="Page Numbers (Top of Page)"/>
            <w:docPartUnique/>
          </w:docPartObj>
        </w:sdtPr>
        <w:sdtContent>
          <w:p w14:paraId="70621C1C" w14:textId="08DCEFB4" w:rsidR="00D544C6" w:rsidRDefault="00D544C6">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BC2FF7" w14:textId="3ADAA113" w:rsidR="006D67A6" w:rsidRDefault="006D67A6" w:rsidP="006D67A6">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DB67" w14:textId="77777777" w:rsidR="003A16CB" w:rsidRDefault="003A16CB" w:rsidP="00C51E87">
      <w:r>
        <w:separator/>
      </w:r>
    </w:p>
  </w:footnote>
  <w:footnote w:type="continuationSeparator" w:id="0">
    <w:p w14:paraId="3C67F070" w14:textId="77777777" w:rsidR="003A16CB" w:rsidRDefault="003A16CB" w:rsidP="00C51E87">
      <w:r>
        <w:continuationSeparator/>
      </w:r>
    </w:p>
  </w:footnote>
  <w:footnote w:type="continuationNotice" w:id="1">
    <w:p w14:paraId="1412BE59" w14:textId="77777777" w:rsidR="003A16CB" w:rsidRDefault="003A16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CFA4" w14:textId="1AB816D7" w:rsidR="006D67A6" w:rsidRDefault="006D67A6">
    <w:pPr>
      <w:pStyle w:val="En-tte"/>
    </w:pPr>
    <w:r>
      <w:tab/>
    </w:r>
    <w:r>
      <w:tab/>
    </w:r>
  </w:p>
</w:hdr>
</file>

<file path=word/intelligence2.xml><?xml version="1.0" encoding="utf-8"?>
<int2:intelligence xmlns:int2="http://schemas.microsoft.com/office/intelligence/2020/intelligence" xmlns:oel="http://schemas.microsoft.com/office/2019/extlst">
  <int2:observations>
    <int2:textHash int2:hashCode="21AgGb3ZbwjrdC" int2:id="zezDTwg3">
      <int2:state int2:value="Rejected" int2:type="AugLoop_Text_Critique"/>
    </int2:textHash>
    <int2:textHash int2:hashCode="CUsP4OMChUrxMR" int2:id="5xH9rotI">
      <int2:state int2:value="Rejected" int2:type="AugLoop_Text_Critique"/>
    </int2:textHash>
    <int2:textHash int2:hashCode="Esveqy1sJ0qAyr" int2:id="mrWQQQDI">
      <int2:state int2:value="Rejected" int2:type="AugLoop_Text_Critique"/>
    </int2:textHash>
    <int2:textHash int2:hashCode="KniIdE+e8F/ORO" int2:id="e0r8xoun">
      <int2:state int2:value="Rejected" int2:type="AugLoop_Text_Critique"/>
    </int2:textHash>
    <int2:textHash int2:hashCode="/7r1jxIxYo+awq" int2:id="CNPZoYKL">
      <int2:state int2:value="Rejected" int2:type="AugLoop_Text_Critique"/>
    </int2:textHash>
    <int2:textHash int2:hashCode="/A/Z1DR6CaCRtJ" int2:id="sM51lDCH">
      <int2:state int2:value="Rejected" int2:type="AugLoop_Text_Critique"/>
    </int2:textHash>
    <int2:bookmark int2:bookmarkName="_Int_uKeD1wYZ" int2:invalidationBookmarkName="" int2:hashCode="Pnd8cbrVcH5Zm4" int2:id="WF6QkIjK">
      <int2:state int2:value="Rejected" int2:type="AugLoop_Text_Critique"/>
    </int2:bookmark>
    <int2:bookmark int2:bookmarkName="_Int_0FlJzrjX" int2:invalidationBookmarkName="" int2:hashCode="PLzZCtxLGSqHpi" int2:id="Aen3Gv4v">
      <int2:state int2:value="Rejected" int2:type="AugLoop_Text_Critique"/>
    </int2:bookmark>
    <int2:bookmark int2:bookmarkName="_Int_CM43arzO" int2:invalidationBookmarkName="" int2:hashCode="9r5sqRCYTvBaI3" int2:id="aMu3ZvH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D11"/>
    <w:multiLevelType w:val="hybridMultilevel"/>
    <w:tmpl w:val="580C4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EB0BCB"/>
    <w:multiLevelType w:val="hybridMultilevel"/>
    <w:tmpl w:val="79DA13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3E58E5"/>
    <w:multiLevelType w:val="hybridMultilevel"/>
    <w:tmpl w:val="13367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E1EE6"/>
    <w:multiLevelType w:val="hybridMultilevel"/>
    <w:tmpl w:val="0490443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F45366"/>
    <w:multiLevelType w:val="hybridMultilevel"/>
    <w:tmpl w:val="1E3A0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838E3"/>
    <w:multiLevelType w:val="hybridMultilevel"/>
    <w:tmpl w:val="2670F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1BC0984"/>
    <w:multiLevelType w:val="hybridMultilevel"/>
    <w:tmpl w:val="A1C6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770A9"/>
    <w:multiLevelType w:val="hybridMultilevel"/>
    <w:tmpl w:val="A4028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8C61153"/>
    <w:multiLevelType w:val="hybridMultilevel"/>
    <w:tmpl w:val="A158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A5447"/>
    <w:multiLevelType w:val="hybridMultilevel"/>
    <w:tmpl w:val="B8D2D7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1D3A6C02"/>
    <w:multiLevelType w:val="hybridMultilevel"/>
    <w:tmpl w:val="AC9A11AE"/>
    <w:lvl w:ilvl="0" w:tplc="10090001">
      <w:start w:val="1"/>
      <w:numFmt w:val="bullet"/>
      <w:lvlText w:val=""/>
      <w:lvlJc w:val="left"/>
      <w:pPr>
        <w:ind w:left="1440" w:hanging="360"/>
      </w:pPr>
      <w:rPr>
        <w:rFonts w:ascii="Symbol" w:hAnsi="Symbol" w:hint="default"/>
        <w:color w:val="000000" w:themeColor="text1"/>
        <w:u w:color="FFFFFF" w:themeColor="background1"/>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15:restartNumberingAfterBreak="0">
    <w:nsid w:val="1D805FA0"/>
    <w:multiLevelType w:val="multilevel"/>
    <w:tmpl w:val="6AA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C41C60"/>
    <w:multiLevelType w:val="hybridMultilevel"/>
    <w:tmpl w:val="EA88F09E"/>
    <w:lvl w:ilvl="0" w:tplc="71007F80">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2D173E0"/>
    <w:multiLevelType w:val="hybridMultilevel"/>
    <w:tmpl w:val="5D2A9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60F3E"/>
    <w:multiLevelType w:val="hybridMultilevel"/>
    <w:tmpl w:val="D550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00A86"/>
    <w:multiLevelType w:val="hybridMultilevel"/>
    <w:tmpl w:val="C96A8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43FD0"/>
    <w:multiLevelType w:val="hybridMultilevel"/>
    <w:tmpl w:val="8DEE7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AD69C2"/>
    <w:multiLevelType w:val="hybridMultilevel"/>
    <w:tmpl w:val="035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56691"/>
    <w:multiLevelType w:val="hybridMultilevel"/>
    <w:tmpl w:val="ADAAD146"/>
    <w:lvl w:ilvl="0" w:tplc="F62C9DA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B6DE6"/>
    <w:multiLevelType w:val="hybridMultilevel"/>
    <w:tmpl w:val="B0B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A4566"/>
    <w:multiLevelType w:val="hybridMultilevel"/>
    <w:tmpl w:val="74F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1607F"/>
    <w:multiLevelType w:val="hybridMultilevel"/>
    <w:tmpl w:val="FFFFFFFF"/>
    <w:lvl w:ilvl="0" w:tplc="A2D8A7CC">
      <w:start w:val="1"/>
      <w:numFmt w:val="bullet"/>
      <w:lvlText w:val=""/>
      <w:lvlJc w:val="left"/>
      <w:pPr>
        <w:ind w:left="720" w:hanging="360"/>
      </w:pPr>
      <w:rPr>
        <w:rFonts w:ascii="Symbol" w:hAnsi="Symbol" w:hint="default"/>
      </w:rPr>
    </w:lvl>
    <w:lvl w:ilvl="1" w:tplc="CCC4EF40">
      <w:start w:val="1"/>
      <w:numFmt w:val="bullet"/>
      <w:lvlText w:val="o"/>
      <w:lvlJc w:val="left"/>
      <w:pPr>
        <w:ind w:left="1440" w:hanging="360"/>
      </w:pPr>
      <w:rPr>
        <w:rFonts w:ascii="Courier New" w:hAnsi="Courier New" w:hint="default"/>
      </w:rPr>
    </w:lvl>
    <w:lvl w:ilvl="2" w:tplc="0A9A2046">
      <w:start w:val="1"/>
      <w:numFmt w:val="bullet"/>
      <w:lvlText w:val=""/>
      <w:lvlJc w:val="left"/>
      <w:pPr>
        <w:ind w:left="2160" w:hanging="360"/>
      </w:pPr>
      <w:rPr>
        <w:rFonts w:ascii="Wingdings" w:hAnsi="Wingdings" w:hint="default"/>
      </w:rPr>
    </w:lvl>
    <w:lvl w:ilvl="3" w:tplc="98B862F6">
      <w:start w:val="1"/>
      <w:numFmt w:val="bullet"/>
      <w:lvlText w:val=""/>
      <w:lvlJc w:val="left"/>
      <w:pPr>
        <w:ind w:left="2880" w:hanging="360"/>
      </w:pPr>
      <w:rPr>
        <w:rFonts w:ascii="Symbol" w:hAnsi="Symbol" w:hint="default"/>
      </w:rPr>
    </w:lvl>
    <w:lvl w:ilvl="4" w:tplc="0344AB7C">
      <w:start w:val="1"/>
      <w:numFmt w:val="bullet"/>
      <w:lvlText w:val="o"/>
      <w:lvlJc w:val="left"/>
      <w:pPr>
        <w:ind w:left="3600" w:hanging="360"/>
      </w:pPr>
      <w:rPr>
        <w:rFonts w:ascii="Courier New" w:hAnsi="Courier New" w:hint="default"/>
      </w:rPr>
    </w:lvl>
    <w:lvl w:ilvl="5" w:tplc="63540FBC">
      <w:start w:val="1"/>
      <w:numFmt w:val="bullet"/>
      <w:lvlText w:val=""/>
      <w:lvlJc w:val="left"/>
      <w:pPr>
        <w:ind w:left="4320" w:hanging="360"/>
      </w:pPr>
      <w:rPr>
        <w:rFonts w:ascii="Wingdings" w:hAnsi="Wingdings" w:hint="default"/>
      </w:rPr>
    </w:lvl>
    <w:lvl w:ilvl="6" w:tplc="07CC8B58">
      <w:start w:val="1"/>
      <w:numFmt w:val="bullet"/>
      <w:lvlText w:val=""/>
      <w:lvlJc w:val="left"/>
      <w:pPr>
        <w:ind w:left="5040" w:hanging="360"/>
      </w:pPr>
      <w:rPr>
        <w:rFonts w:ascii="Symbol" w:hAnsi="Symbol" w:hint="default"/>
      </w:rPr>
    </w:lvl>
    <w:lvl w:ilvl="7" w:tplc="1B1A109A">
      <w:start w:val="1"/>
      <w:numFmt w:val="bullet"/>
      <w:lvlText w:val="o"/>
      <w:lvlJc w:val="left"/>
      <w:pPr>
        <w:ind w:left="5760" w:hanging="360"/>
      </w:pPr>
      <w:rPr>
        <w:rFonts w:ascii="Courier New" w:hAnsi="Courier New" w:hint="default"/>
      </w:rPr>
    </w:lvl>
    <w:lvl w:ilvl="8" w:tplc="2F009176">
      <w:start w:val="1"/>
      <w:numFmt w:val="bullet"/>
      <w:lvlText w:val=""/>
      <w:lvlJc w:val="left"/>
      <w:pPr>
        <w:ind w:left="6480" w:hanging="360"/>
      </w:pPr>
      <w:rPr>
        <w:rFonts w:ascii="Wingdings" w:hAnsi="Wingdings" w:hint="default"/>
      </w:rPr>
    </w:lvl>
  </w:abstractNum>
  <w:abstractNum w:abstractNumId="23" w15:restartNumberingAfterBreak="0">
    <w:nsid w:val="40135FC8"/>
    <w:multiLevelType w:val="hybridMultilevel"/>
    <w:tmpl w:val="96D4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23D5E"/>
    <w:multiLevelType w:val="hybridMultilevel"/>
    <w:tmpl w:val="04524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72A21"/>
    <w:multiLevelType w:val="multilevel"/>
    <w:tmpl w:val="6AA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B36AC2"/>
    <w:multiLevelType w:val="hybridMultilevel"/>
    <w:tmpl w:val="AA96B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3BA732D"/>
    <w:multiLevelType w:val="hybridMultilevel"/>
    <w:tmpl w:val="B2D291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3C32D3"/>
    <w:multiLevelType w:val="hybridMultilevel"/>
    <w:tmpl w:val="0300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C14540C"/>
    <w:multiLevelType w:val="hybridMultilevel"/>
    <w:tmpl w:val="54328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E5782"/>
    <w:multiLevelType w:val="hybridMultilevel"/>
    <w:tmpl w:val="D678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250488"/>
    <w:multiLevelType w:val="hybridMultilevel"/>
    <w:tmpl w:val="E4901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971B7"/>
    <w:multiLevelType w:val="hybridMultilevel"/>
    <w:tmpl w:val="413CF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3" w15:restartNumberingAfterBreak="0">
    <w:nsid w:val="55E503E3"/>
    <w:multiLevelType w:val="hybridMultilevel"/>
    <w:tmpl w:val="4B12518A"/>
    <w:lvl w:ilvl="0" w:tplc="72628AD2">
      <w:start w:val="1"/>
      <w:numFmt w:val="bullet"/>
      <w:lvlText w:val=""/>
      <w:lvlJc w:val="left"/>
      <w:pPr>
        <w:ind w:left="720" w:hanging="360"/>
      </w:pPr>
      <w:rPr>
        <w:rFonts w:ascii="Wingdings" w:hAnsi="Wingdings" w:hint="default"/>
        <w:color w:val="9B1963"/>
        <w:u w:color="FFFFFF" w:themeColor="background1"/>
      </w:r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59F670DF"/>
    <w:multiLevelType w:val="hybridMultilevel"/>
    <w:tmpl w:val="EFF42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A39777F"/>
    <w:multiLevelType w:val="hybridMultilevel"/>
    <w:tmpl w:val="057C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E357D"/>
    <w:multiLevelType w:val="hybridMultilevel"/>
    <w:tmpl w:val="6F020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1B2F8A"/>
    <w:multiLevelType w:val="hybridMultilevel"/>
    <w:tmpl w:val="9C003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8581D"/>
    <w:multiLevelType w:val="hybridMultilevel"/>
    <w:tmpl w:val="F79A94F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B3225B"/>
    <w:multiLevelType w:val="hybridMultilevel"/>
    <w:tmpl w:val="5A90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CF4A3B"/>
    <w:multiLevelType w:val="hybridMultilevel"/>
    <w:tmpl w:val="1B3292DE"/>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C6E79DC"/>
    <w:multiLevelType w:val="hybridMultilevel"/>
    <w:tmpl w:val="71902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1865470"/>
    <w:multiLevelType w:val="hybridMultilevel"/>
    <w:tmpl w:val="54A4ABF6"/>
    <w:lvl w:ilvl="0" w:tplc="89FE4B3C">
      <w:start w:val="1"/>
      <w:numFmt w:val="bullet"/>
      <w:lvlText w:val=""/>
      <w:lvlJc w:val="left"/>
      <w:pPr>
        <w:ind w:left="720" w:hanging="360"/>
      </w:pPr>
      <w:rPr>
        <w:rFonts w:ascii="Symbol" w:hAnsi="Symbol" w:hint="default"/>
      </w:rPr>
    </w:lvl>
    <w:lvl w:ilvl="1" w:tplc="BDC0E960">
      <w:start w:val="1"/>
      <w:numFmt w:val="bullet"/>
      <w:lvlText w:val="o"/>
      <w:lvlJc w:val="left"/>
      <w:pPr>
        <w:ind w:left="1440" w:hanging="360"/>
      </w:pPr>
      <w:rPr>
        <w:rFonts w:ascii="Courier New" w:hAnsi="Courier New" w:hint="default"/>
      </w:rPr>
    </w:lvl>
    <w:lvl w:ilvl="2" w:tplc="98E627D4">
      <w:start w:val="1"/>
      <w:numFmt w:val="bullet"/>
      <w:lvlText w:val=""/>
      <w:lvlJc w:val="left"/>
      <w:pPr>
        <w:ind w:left="2160" w:hanging="360"/>
      </w:pPr>
      <w:rPr>
        <w:rFonts w:ascii="Wingdings" w:hAnsi="Wingdings" w:hint="default"/>
      </w:rPr>
    </w:lvl>
    <w:lvl w:ilvl="3" w:tplc="5566A2CE">
      <w:start w:val="1"/>
      <w:numFmt w:val="bullet"/>
      <w:lvlText w:val=""/>
      <w:lvlJc w:val="left"/>
      <w:pPr>
        <w:ind w:left="2880" w:hanging="360"/>
      </w:pPr>
      <w:rPr>
        <w:rFonts w:ascii="Symbol" w:hAnsi="Symbol" w:hint="default"/>
      </w:rPr>
    </w:lvl>
    <w:lvl w:ilvl="4" w:tplc="63261AF0">
      <w:start w:val="1"/>
      <w:numFmt w:val="bullet"/>
      <w:lvlText w:val="o"/>
      <w:lvlJc w:val="left"/>
      <w:pPr>
        <w:ind w:left="3600" w:hanging="360"/>
      </w:pPr>
      <w:rPr>
        <w:rFonts w:ascii="Courier New" w:hAnsi="Courier New" w:hint="default"/>
      </w:rPr>
    </w:lvl>
    <w:lvl w:ilvl="5" w:tplc="E8B4E3E8">
      <w:start w:val="1"/>
      <w:numFmt w:val="bullet"/>
      <w:lvlText w:val=""/>
      <w:lvlJc w:val="left"/>
      <w:pPr>
        <w:ind w:left="4320" w:hanging="360"/>
      </w:pPr>
      <w:rPr>
        <w:rFonts w:ascii="Wingdings" w:hAnsi="Wingdings" w:hint="default"/>
      </w:rPr>
    </w:lvl>
    <w:lvl w:ilvl="6" w:tplc="EDBCC2A4">
      <w:start w:val="1"/>
      <w:numFmt w:val="bullet"/>
      <w:lvlText w:val=""/>
      <w:lvlJc w:val="left"/>
      <w:pPr>
        <w:ind w:left="5040" w:hanging="360"/>
      </w:pPr>
      <w:rPr>
        <w:rFonts w:ascii="Symbol" w:hAnsi="Symbol" w:hint="default"/>
      </w:rPr>
    </w:lvl>
    <w:lvl w:ilvl="7" w:tplc="BDE21E14">
      <w:start w:val="1"/>
      <w:numFmt w:val="bullet"/>
      <w:lvlText w:val="o"/>
      <w:lvlJc w:val="left"/>
      <w:pPr>
        <w:ind w:left="5760" w:hanging="360"/>
      </w:pPr>
      <w:rPr>
        <w:rFonts w:ascii="Courier New" w:hAnsi="Courier New" w:hint="default"/>
      </w:rPr>
    </w:lvl>
    <w:lvl w:ilvl="8" w:tplc="4E5EEEDA">
      <w:start w:val="1"/>
      <w:numFmt w:val="bullet"/>
      <w:lvlText w:val=""/>
      <w:lvlJc w:val="left"/>
      <w:pPr>
        <w:ind w:left="6480" w:hanging="360"/>
      </w:pPr>
      <w:rPr>
        <w:rFonts w:ascii="Wingdings" w:hAnsi="Wingdings" w:hint="default"/>
      </w:rPr>
    </w:lvl>
  </w:abstractNum>
  <w:abstractNum w:abstractNumId="43" w15:restartNumberingAfterBreak="0">
    <w:nsid w:val="76D463BE"/>
    <w:multiLevelType w:val="hybridMultilevel"/>
    <w:tmpl w:val="9A8E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42063"/>
    <w:multiLevelType w:val="hybridMultilevel"/>
    <w:tmpl w:val="4784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13485">
    <w:abstractNumId w:val="22"/>
  </w:num>
  <w:num w:numId="2" w16cid:durableId="165364392">
    <w:abstractNumId w:val="42"/>
  </w:num>
  <w:num w:numId="3" w16cid:durableId="1781144226">
    <w:abstractNumId w:val="10"/>
  </w:num>
  <w:num w:numId="4" w16cid:durableId="1355496230">
    <w:abstractNumId w:val="6"/>
  </w:num>
  <w:num w:numId="5" w16cid:durableId="1413240189">
    <w:abstractNumId w:val="33"/>
  </w:num>
  <w:num w:numId="6" w16cid:durableId="226961402">
    <w:abstractNumId w:val="11"/>
  </w:num>
  <w:num w:numId="7" w16cid:durableId="176700298">
    <w:abstractNumId w:val="0"/>
  </w:num>
  <w:num w:numId="8" w16cid:durableId="37749155">
    <w:abstractNumId w:val="13"/>
  </w:num>
  <w:num w:numId="9" w16cid:durableId="1838154572">
    <w:abstractNumId w:val="38"/>
  </w:num>
  <w:num w:numId="10" w16cid:durableId="1599019118">
    <w:abstractNumId w:val="19"/>
  </w:num>
  <w:num w:numId="11" w16cid:durableId="1531915422">
    <w:abstractNumId w:val="3"/>
  </w:num>
  <w:num w:numId="12" w16cid:durableId="1839689723">
    <w:abstractNumId w:val="40"/>
  </w:num>
  <w:num w:numId="13" w16cid:durableId="161312648">
    <w:abstractNumId w:val="30"/>
  </w:num>
  <w:num w:numId="14" w16cid:durableId="652296922">
    <w:abstractNumId w:val="32"/>
  </w:num>
  <w:num w:numId="15" w16cid:durableId="1665233103">
    <w:abstractNumId w:val="28"/>
  </w:num>
  <w:num w:numId="16" w16cid:durableId="1502961647">
    <w:abstractNumId w:val="2"/>
  </w:num>
  <w:num w:numId="17" w16cid:durableId="1136681538">
    <w:abstractNumId w:val="8"/>
  </w:num>
  <w:num w:numId="18" w16cid:durableId="213203500">
    <w:abstractNumId w:val="5"/>
  </w:num>
  <w:num w:numId="19" w16cid:durableId="665983678">
    <w:abstractNumId w:val="44"/>
  </w:num>
  <w:num w:numId="20" w16cid:durableId="1028212574">
    <w:abstractNumId w:val="7"/>
  </w:num>
  <w:num w:numId="21" w16cid:durableId="2014144148">
    <w:abstractNumId w:val="20"/>
  </w:num>
  <w:num w:numId="22" w16cid:durableId="1083144671">
    <w:abstractNumId w:val="31"/>
  </w:num>
  <w:num w:numId="23" w16cid:durableId="2114281479">
    <w:abstractNumId w:val="15"/>
  </w:num>
  <w:num w:numId="24" w16cid:durableId="539905334">
    <w:abstractNumId w:val="21"/>
  </w:num>
  <w:num w:numId="25" w16cid:durableId="2069111699">
    <w:abstractNumId w:val="43"/>
  </w:num>
  <w:num w:numId="26" w16cid:durableId="126820596">
    <w:abstractNumId w:val="35"/>
  </w:num>
  <w:num w:numId="27" w16cid:durableId="865869573">
    <w:abstractNumId w:val="24"/>
  </w:num>
  <w:num w:numId="28" w16cid:durableId="5719634">
    <w:abstractNumId w:val="37"/>
  </w:num>
  <w:num w:numId="29" w16cid:durableId="1828284294">
    <w:abstractNumId w:val="14"/>
  </w:num>
  <w:num w:numId="30" w16cid:durableId="1819884502">
    <w:abstractNumId w:val="4"/>
  </w:num>
  <w:num w:numId="31" w16cid:durableId="238366052">
    <w:abstractNumId w:val="18"/>
  </w:num>
  <w:num w:numId="32" w16cid:durableId="1959335219">
    <w:abstractNumId w:val="9"/>
  </w:num>
  <w:num w:numId="33" w16cid:durableId="333800969">
    <w:abstractNumId w:val="27"/>
  </w:num>
  <w:num w:numId="34" w16cid:durableId="984745273">
    <w:abstractNumId w:val="16"/>
  </w:num>
  <w:num w:numId="35" w16cid:durableId="1599213411">
    <w:abstractNumId w:val="36"/>
  </w:num>
  <w:num w:numId="36" w16cid:durableId="1327435297">
    <w:abstractNumId w:val="29"/>
  </w:num>
  <w:num w:numId="37" w16cid:durableId="1155533780">
    <w:abstractNumId w:val="23"/>
  </w:num>
  <w:num w:numId="38" w16cid:durableId="1462648889">
    <w:abstractNumId w:val="39"/>
  </w:num>
  <w:num w:numId="39" w16cid:durableId="1155294696">
    <w:abstractNumId w:val="25"/>
  </w:num>
  <w:num w:numId="40" w16cid:durableId="1488476659">
    <w:abstractNumId w:val="12"/>
  </w:num>
  <w:num w:numId="41" w16cid:durableId="1083645106">
    <w:abstractNumId w:val="17"/>
  </w:num>
  <w:num w:numId="42" w16cid:durableId="1400907942">
    <w:abstractNumId w:val="26"/>
  </w:num>
  <w:num w:numId="43" w16cid:durableId="82917882">
    <w:abstractNumId w:val="34"/>
  </w:num>
  <w:num w:numId="44" w16cid:durableId="348410140">
    <w:abstractNumId w:val="41"/>
  </w:num>
  <w:num w:numId="45" w16cid:durableId="1653026547">
    <w:abstractNumId w:val="1"/>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Cohen (CSPS-EFPC)">
    <w15:presenceInfo w15:providerId="AD" w15:userId="S::josh.cohen_csps-efpc.gc.ca#ext#@gcxgce.onmicrosoft.com::b91f58a1-9f3d-4322-8500-d062273fb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073AA"/>
    <w:rsid w:val="000101FA"/>
    <w:rsid w:val="00010F95"/>
    <w:rsid w:val="000128A0"/>
    <w:rsid w:val="0002234C"/>
    <w:rsid w:val="00023444"/>
    <w:rsid w:val="00023705"/>
    <w:rsid w:val="000258E5"/>
    <w:rsid w:val="00034381"/>
    <w:rsid w:val="00040A3B"/>
    <w:rsid w:val="00042139"/>
    <w:rsid w:val="00045F2C"/>
    <w:rsid w:val="00051134"/>
    <w:rsid w:val="00052A35"/>
    <w:rsid w:val="000530FB"/>
    <w:rsid w:val="00053647"/>
    <w:rsid w:val="00055FBB"/>
    <w:rsid w:val="000575FD"/>
    <w:rsid w:val="000666C8"/>
    <w:rsid w:val="00075E32"/>
    <w:rsid w:val="000833D1"/>
    <w:rsid w:val="00085A22"/>
    <w:rsid w:val="000863B3"/>
    <w:rsid w:val="00095289"/>
    <w:rsid w:val="000B04DE"/>
    <w:rsid w:val="000B11A3"/>
    <w:rsid w:val="000B1A94"/>
    <w:rsid w:val="000C0AEC"/>
    <w:rsid w:val="000C3522"/>
    <w:rsid w:val="000C6712"/>
    <w:rsid w:val="000C72FA"/>
    <w:rsid w:val="000D3F73"/>
    <w:rsid w:val="000D68AA"/>
    <w:rsid w:val="000E15EA"/>
    <w:rsid w:val="000E1B3E"/>
    <w:rsid w:val="000E5266"/>
    <w:rsid w:val="000E67B6"/>
    <w:rsid w:val="000F1133"/>
    <w:rsid w:val="000F180D"/>
    <w:rsid w:val="000F265F"/>
    <w:rsid w:val="000F4870"/>
    <w:rsid w:val="000F4E94"/>
    <w:rsid w:val="000F7C48"/>
    <w:rsid w:val="00100935"/>
    <w:rsid w:val="00100D37"/>
    <w:rsid w:val="001036E0"/>
    <w:rsid w:val="00107D5F"/>
    <w:rsid w:val="0011440B"/>
    <w:rsid w:val="0011448B"/>
    <w:rsid w:val="00116DEB"/>
    <w:rsid w:val="00120A26"/>
    <w:rsid w:val="00125B0F"/>
    <w:rsid w:val="00126C64"/>
    <w:rsid w:val="00131F0F"/>
    <w:rsid w:val="0013241A"/>
    <w:rsid w:val="0013365C"/>
    <w:rsid w:val="001336BE"/>
    <w:rsid w:val="00133CEF"/>
    <w:rsid w:val="0013420A"/>
    <w:rsid w:val="00134D0E"/>
    <w:rsid w:val="00140A1C"/>
    <w:rsid w:val="001465BE"/>
    <w:rsid w:val="00153E4D"/>
    <w:rsid w:val="0016398F"/>
    <w:rsid w:val="00163AAD"/>
    <w:rsid w:val="0016439E"/>
    <w:rsid w:val="00164670"/>
    <w:rsid w:val="00171886"/>
    <w:rsid w:val="00185A80"/>
    <w:rsid w:val="0018757E"/>
    <w:rsid w:val="00196621"/>
    <w:rsid w:val="001A4A50"/>
    <w:rsid w:val="001A7AC0"/>
    <w:rsid w:val="001B1AA7"/>
    <w:rsid w:val="001B6819"/>
    <w:rsid w:val="001C2137"/>
    <w:rsid w:val="001C60C1"/>
    <w:rsid w:val="001C7E3C"/>
    <w:rsid w:val="001D5E56"/>
    <w:rsid w:val="001E0B5A"/>
    <w:rsid w:val="001E2BF5"/>
    <w:rsid w:val="001E708A"/>
    <w:rsid w:val="001F20B0"/>
    <w:rsid w:val="001F7BFD"/>
    <w:rsid w:val="00201F85"/>
    <w:rsid w:val="00202BE8"/>
    <w:rsid w:val="00203603"/>
    <w:rsid w:val="00207A81"/>
    <w:rsid w:val="002111D0"/>
    <w:rsid w:val="00212678"/>
    <w:rsid w:val="00213A79"/>
    <w:rsid w:val="00213BB1"/>
    <w:rsid w:val="002173F8"/>
    <w:rsid w:val="002212A5"/>
    <w:rsid w:val="002227EB"/>
    <w:rsid w:val="0022383D"/>
    <w:rsid w:val="00224C13"/>
    <w:rsid w:val="0022679D"/>
    <w:rsid w:val="0023028C"/>
    <w:rsid w:val="00236598"/>
    <w:rsid w:val="00241C6E"/>
    <w:rsid w:val="002440FF"/>
    <w:rsid w:val="002443F5"/>
    <w:rsid w:val="00246552"/>
    <w:rsid w:val="00246B5E"/>
    <w:rsid w:val="00263354"/>
    <w:rsid w:val="00264304"/>
    <w:rsid w:val="002653C1"/>
    <w:rsid w:val="00270DEF"/>
    <w:rsid w:val="00274AFC"/>
    <w:rsid w:val="002752D1"/>
    <w:rsid w:val="00275335"/>
    <w:rsid w:val="00275662"/>
    <w:rsid w:val="002761F7"/>
    <w:rsid w:val="0027751F"/>
    <w:rsid w:val="00285643"/>
    <w:rsid w:val="00285813"/>
    <w:rsid w:val="00286BBB"/>
    <w:rsid w:val="00287888"/>
    <w:rsid w:val="00292CEA"/>
    <w:rsid w:val="002A02E3"/>
    <w:rsid w:val="002A1398"/>
    <w:rsid w:val="002A401F"/>
    <w:rsid w:val="002A527B"/>
    <w:rsid w:val="002A5EE0"/>
    <w:rsid w:val="002B0717"/>
    <w:rsid w:val="002B2D28"/>
    <w:rsid w:val="002C030C"/>
    <w:rsid w:val="002C30DE"/>
    <w:rsid w:val="002C69DE"/>
    <w:rsid w:val="002D2C7B"/>
    <w:rsid w:val="002D2C87"/>
    <w:rsid w:val="002D6C32"/>
    <w:rsid w:val="002E3C3E"/>
    <w:rsid w:val="002E632A"/>
    <w:rsid w:val="002F07A4"/>
    <w:rsid w:val="002F0BBE"/>
    <w:rsid w:val="002F1E63"/>
    <w:rsid w:val="002F2261"/>
    <w:rsid w:val="00302159"/>
    <w:rsid w:val="00302846"/>
    <w:rsid w:val="00304199"/>
    <w:rsid w:val="00304EA2"/>
    <w:rsid w:val="003069A7"/>
    <w:rsid w:val="003076F5"/>
    <w:rsid w:val="00311BF1"/>
    <w:rsid w:val="0031304E"/>
    <w:rsid w:val="00314064"/>
    <w:rsid w:val="00316BE8"/>
    <w:rsid w:val="00316E97"/>
    <w:rsid w:val="00320483"/>
    <w:rsid w:val="00326C44"/>
    <w:rsid w:val="003311B9"/>
    <w:rsid w:val="00334F2A"/>
    <w:rsid w:val="00335456"/>
    <w:rsid w:val="003357E1"/>
    <w:rsid w:val="0033721A"/>
    <w:rsid w:val="00337759"/>
    <w:rsid w:val="003448CE"/>
    <w:rsid w:val="00344A2C"/>
    <w:rsid w:val="00353B86"/>
    <w:rsid w:val="00361640"/>
    <w:rsid w:val="00365BA1"/>
    <w:rsid w:val="00367975"/>
    <w:rsid w:val="00367D7E"/>
    <w:rsid w:val="00370E43"/>
    <w:rsid w:val="00381E96"/>
    <w:rsid w:val="0038741F"/>
    <w:rsid w:val="0039360C"/>
    <w:rsid w:val="0039580A"/>
    <w:rsid w:val="0039616B"/>
    <w:rsid w:val="00396F14"/>
    <w:rsid w:val="003A13ED"/>
    <w:rsid w:val="003A16CB"/>
    <w:rsid w:val="003A6CB7"/>
    <w:rsid w:val="003A7A88"/>
    <w:rsid w:val="003B05D1"/>
    <w:rsid w:val="003B184E"/>
    <w:rsid w:val="003B38AC"/>
    <w:rsid w:val="003B6AC6"/>
    <w:rsid w:val="003C3B3F"/>
    <w:rsid w:val="003D1F6F"/>
    <w:rsid w:val="003D36DF"/>
    <w:rsid w:val="003D47D8"/>
    <w:rsid w:val="003D652B"/>
    <w:rsid w:val="003E311C"/>
    <w:rsid w:val="003E5902"/>
    <w:rsid w:val="003E5DAA"/>
    <w:rsid w:val="003E74F3"/>
    <w:rsid w:val="003F2B73"/>
    <w:rsid w:val="003F2D28"/>
    <w:rsid w:val="003F3EBC"/>
    <w:rsid w:val="003F6B2D"/>
    <w:rsid w:val="003F7057"/>
    <w:rsid w:val="00401B0D"/>
    <w:rsid w:val="00404460"/>
    <w:rsid w:val="00404D9D"/>
    <w:rsid w:val="00406EB8"/>
    <w:rsid w:val="004106CB"/>
    <w:rsid w:val="004112C7"/>
    <w:rsid w:val="00417C7C"/>
    <w:rsid w:val="00421818"/>
    <w:rsid w:val="00425D77"/>
    <w:rsid w:val="004272ED"/>
    <w:rsid w:val="004314BB"/>
    <w:rsid w:val="00432751"/>
    <w:rsid w:val="00433203"/>
    <w:rsid w:val="0043396E"/>
    <w:rsid w:val="00434676"/>
    <w:rsid w:val="004432EE"/>
    <w:rsid w:val="0044486E"/>
    <w:rsid w:val="00444A66"/>
    <w:rsid w:val="00450532"/>
    <w:rsid w:val="00450955"/>
    <w:rsid w:val="00452891"/>
    <w:rsid w:val="004537D2"/>
    <w:rsid w:val="004563DD"/>
    <w:rsid w:val="00457661"/>
    <w:rsid w:val="00474F2D"/>
    <w:rsid w:val="00482D5B"/>
    <w:rsid w:val="00483EC1"/>
    <w:rsid w:val="00486769"/>
    <w:rsid w:val="00487352"/>
    <w:rsid w:val="00487A7E"/>
    <w:rsid w:val="0049041E"/>
    <w:rsid w:val="004908E4"/>
    <w:rsid w:val="00491061"/>
    <w:rsid w:val="00491439"/>
    <w:rsid w:val="00491B7B"/>
    <w:rsid w:val="00495156"/>
    <w:rsid w:val="004A4042"/>
    <w:rsid w:val="004B0A86"/>
    <w:rsid w:val="004B18E4"/>
    <w:rsid w:val="004C3686"/>
    <w:rsid w:val="004D0968"/>
    <w:rsid w:val="004D3804"/>
    <w:rsid w:val="004D5377"/>
    <w:rsid w:val="004D53AC"/>
    <w:rsid w:val="004D6C9D"/>
    <w:rsid w:val="004E0EA8"/>
    <w:rsid w:val="004E1549"/>
    <w:rsid w:val="004E179A"/>
    <w:rsid w:val="004E7A6B"/>
    <w:rsid w:val="004F00E8"/>
    <w:rsid w:val="004F1E09"/>
    <w:rsid w:val="004F2CD1"/>
    <w:rsid w:val="004F7004"/>
    <w:rsid w:val="00500579"/>
    <w:rsid w:val="00504695"/>
    <w:rsid w:val="00511167"/>
    <w:rsid w:val="005143F2"/>
    <w:rsid w:val="0052501F"/>
    <w:rsid w:val="00530E11"/>
    <w:rsid w:val="00537663"/>
    <w:rsid w:val="00540052"/>
    <w:rsid w:val="00545220"/>
    <w:rsid w:val="00545D02"/>
    <w:rsid w:val="00552672"/>
    <w:rsid w:val="00555C3F"/>
    <w:rsid w:val="00565D62"/>
    <w:rsid w:val="005663EC"/>
    <w:rsid w:val="005764EC"/>
    <w:rsid w:val="00580819"/>
    <w:rsid w:val="00581078"/>
    <w:rsid w:val="0058424B"/>
    <w:rsid w:val="00591731"/>
    <w:rsid w:val="005968F7"/>
    <w:rsid w:val="005A14CA"/>
    <w:rsid w:val="005A7184"/>
    <w:rsid w:val="005B3C50"/>
    <w:rsid w:val="005B58C1"/>
    <w:rsid w:val="005C2E54"/>
    <w:rsid w:val="005C3015"/>
    <w:rsid w:val="005C6D9F"/>
    <w:rsid w:val="005D2C6E"/>
    <w:rsid w:val="005D482E"/>
    <w:rsid w:val="005D7CE3"/>
    <w:rsid w:val="005E0FBD"/>
    <w:rsid w:val="005E614F"/>
    <w:rsid w:val="005F1F37"/>
    <w:rsid w:val="005F4252"/>
    <w:rsid w:val="005F6B02"/>
    <w:rsid w:val="005F7544"/>
    <w:rsid w:val="006016ED"/>
    <w:rsid w:val="00603CEA"/>
    <w:rsid w:val="00607829"/>
    <w:rsid w:val="00613180"/>
    <w:rsid w:val="00614B6D"/>
    <w:rsid w:val="00617592"/>
    <w:rsid w:val="00617595"/>
    <w:rsid w:val="00617615"/>
    <w:rsid w:val="00620448"/>
    <w:rsid w:val="006214D8"/>
    <w:rsid w:val="00621EA1"/>
    <w:rsid w:val="0062234D"/>
    <w:rsid w:val="0062240A"/>
    <w:rsid w:val="00623B04"/>
    <w:rsid w:val="0062714C"/>
    <w:rsid w:val="00631F23"/>
    <w:rsid w:val="00632BBF"/>
    <w:rsid w:val="00633607"/>
    <w:rsid w:val="00646E0A"/>
    <w:rsid w:val="00654E89"/>
    <w:rsid w:val="0066092F"/>
    <w:rsid w:val="006619FE"/>
    <w:rsid w:val="00665242"/>
    <w:rsid w:val="00671D95"/>
    <w:rsid w:val="0067326A"/>
    <w:rsid w:val="00674139"/>
    <w:rsid w:val="00675A32"/>
    <w:rsid w:val="00682FAC"/>
    <w:rsid w:val="00684C23"/>
    <w:rsid w:val="006857CE"/>
    <w:rsid w:val="006A35AE"/>
    <w:rsid w:val="006A465E"/>
    <w:rsid w:val="006A4672"/>
    <w:rsid w:val="006B29AF"/>
    <w:rsid w:val="006C1E79"/>
    <w:rsid w:val="006C2FA5"/>
    <w:rsid w:val="006D1F7C"/>
    <w:rsid w:val="006D2159"/>
    <w:rsid w:val="006D3629"/>
    <w:rsid w:val="006D377A"/>
    <w:rsid w:val="006D5529"/>
    <w:rsid w:val="006D5741"/>
    <w:rsid w:val="006D67A6"/>
    <w:rsid w:val="006E14A1"/>
    <w:rsid w:val="006E15E2"/>
    <w:rsid w:val="006E1B48"/>
    <w:rsid w:val="006E3444"/>
    <w:rsid w:val="006E5BBB"/>
    <w:rsid w:val="006F02E9"/>
    <w:rsid w:val="006F17F6"/>
    <w:rsid w:val="006F3235"/>
    <w:rsid w:val="006F6C8A"/>
    <w:rsid w:val="007048B1"/>
    <w:rsid w:val="00706764"/>
    <w:rsid w:val="00707491"/>
    <w:rsid w:val="007101D8"/>
    <w:rsid w:val="007158E6"/>
    <w:rsid w:val="00715E89"/>
    <w:rsid w:val="00721BE3"/>
    <w:rsid w:val="00725300"/>
    <w:rsid w:val="00726E78"/>
    <w:rsid w:val="00730A8D"/>
    <w:rsid w:val="00732BAF"/>
    <w:rsid w:val="00733EED"/>
    <w:rsid w:val="007405FE"/>
    <w:rsid w:val="0074194B"/>
    <w:rsid w:val="007432EF"/>
    <w:rsid w:val="007457DA"/>
    <w:rsid w:val="00752458"/>
    <w:rsid w:val="007532A6"/>
    <w:rsid w:val="00754596"/>
    <w:rsid w:val="00755283"/>
    <w:rsid w:val="007606AF"/>
    <w:rsid w:val="00760B76"/>
    <w:rsid w:val="00761301"/>
    <w:rsid w:val="00766860"/>
    <w:rsid w:val="007724C5"/>
    <w:rsid w:val="00773D76"/>
    <w:rsid w:val="00776620"/>
    <w:rsid w:val="007846BC"/>
    <w:rsid w:val="00786702"/>
    <w:rsid w:val="00792EBB"/>
    <w:rsid w:val="00793A32"/>
    <w:rsid w:val="007A0D9A"/>
    <w:rsid w:val="007A40B1"/>
    <w:rsid w:val="007A4B4E"/>
    <w:rsid w:val="007B16BD"/>
    <w:rsid w:val="007C5183"/>
    <w:rsid w:val="007C6C4B"/>
    <w:rsid w:val="007C70CF"/>
    <w:rsid w:val="007D012D"/>
    <w:rsid w:val="007E0E43"/>
    <w:rsid w:val="007E3E70"/>
    <w:rsid w:val="007F08F8"/>
    <w:rsid w:val="007F0AA0"/>
    <w:rsid w:val="007F3BA0"/>
    <w:rsid w:val="008105A1"/>
    <w:rsid w:val="00813D24"/>
    <w:rsid w:val="00826BAC"/>
    <w:rsid w:val="008276FC"/>
    <w:rsid w:val="00827DEB"/>
    <w:rsid w:val="00831130"/>
    <w:rsid w:val="00837084"/>
    <w:rsid w:val="00837242"/>
    <w:rsid w:val="008373C3"/>
    <w:rsid w:val="00840F42"/>
    <w:rsid w:val="008454E0"/>
    <w:rsid w:val="00846AC5"/>
    <w:rsid w:val="00852FE7"/>
    <w:rsid w:val="00853924"/>
    <w:rsid w:val="00856172"/>
    <w:rsid w:val="00856BA7"/>
    <w:rsid w:val="0086DEBF"/>
    <w:rsid w:val="0087079D"/>
    <w:rsid w:val="00871B54"/>
    <w:rsid w:val="00873AAB"/>
    <w:rsid w:val="008900F2"/>
    <w:rsid w:val="00895356"/>
    <w:rsid w:val="00896DEE"/>
    <w:rsid w:val="008A075E"/>
    <w:rsid w:val="008A252B"/>
    <w:rsid w:val="008A488C"/>
    <w:rsid w:val="008A4899"/>
    <w:rsid w:val="008A6BB2"/>
    <w:rsid w:val="008A7FAC"/>
    <w:rsid w:val="008B38DB"/>
    <w:rsid w:val="008B53D9"/>
    <w:rsid w:val="008B6871"/>
    <w:rsid w:val="008C1F19"/>
    <w:rsid w:val="008C29AD"/>
    <w:rsid w:val="008C6BDB"/>
    <w:rsid w:val="008C6D80"/>
    <w:rsid w:val="008C6DD5"/>
    <w:rsid w:val="008C730B"/>
    <w:rsid w:val="008D2C02"/>
    <w:rsid w:val="008D639D"/>
    <w:rsid w:val="008D6C9B"/>
    <w:rsid w:val="008D78A4"/>
    <w:rsid w:val="008E3AC6"/>
    <w:rsid w:val="008E5C7C"/>
    <w:rsid w:val="008E6428"/>
    <w:rsid w:val="008E6C34"/>
    <w:rsid w:val="008E7730"/>
    <w:rsid w:val="008E79C3"/>
    <w:rsid w:val="008F226A"/>
    <w:rsid w:val="008F4BBE"/>
    <w:rsid w:val="008F695E"/>
    <w:rsid w:val="009007E1"/>
    <w:rsid w:val="009108E1"/>
    <w:rsid w:val="00914D10"/>
    <w:rsid w:val="00916D3D"/>
    <w:rsid w:val="009208E3"/>
    <w:rsid w:val="0092441E"/>
    <w:rsid w:val="009278B0"/>
    <w:rsid w:val="00930617"/>
    <w:rsid w:val="009340E7"/>
    <w:rsid w:val="00934F1D"/>
    <w:rsid w:val="009355C1"/>
    <w:rsid w:val="009408C3"/>
    <w:rsid w:val="009419DB"/>
    <w:rsid w:val="00942E72"/>
    <w:rsid w:val="0094424E"/>
    <w:rsid w:val="009472B4"/>
    <w:rsid w:val="00952956"/>
    <w:rsid w:val="00953EC7"/>
    <w:rsid w:val="00961D9C"/>
    <w:rsid w:val="00963C9C"/>
    <w:rsid w:val="00965BF1"/>
    <w:rsid w:val="00977D22"/>
    <w:rsid w:val="0099507E"/>
    <w:rsid w:val="00995751"/>
    <w:rsid w:val="0099676D"/>
    <w:rsid w:val="009A0A55"/>
    <w:rsid w:val="009A6D61"/>
    <w:rsid w:val="009B04AC"/>
    <w:rsid w:val="009B553A"/>
    <w:rsid w:val="009B69E7"/>
    <w:rsid w:val="009C0DC2"/>
    <w:rsid w:val="009C4A5E"/>
    <w:rsid w:val="009C73ED"/>
    <w:rsid w:val="009D0ECB"/>
    <w:rsid w:val="009D76E1"/>
    <w:rsid w:val="009E1A83"/>
    <w:rsid w:val="009F0366"/>
    <w:rsid w:val="009F092C"/>
    <w:rsid w:val="009F1970"/>
    <w:rsid w:val="009F1D53"/>
    <w:rsid w:val="009F64C0"/>
    <w:rsid w:val="00A0459A"/>
    <w:rsid w:val="00A04B7B"/>
    <w:rsid w:val="00A06253"/>
    <w:rsid w:val="00A06DAC"/>
    <w:rsid w:val="00A07362"/>
    <w:rsid w:val="00A129C0"/>
    <w:rsid w:val="00A12F1B"/>
    <w:rsid w:val="00A1364B"/>
    <w:rsid w:val="00A1600E"/>
    <w:rsid w:val="00A163C2"/>
    <w:rsid w:val="00A167DF"/>
    <w:rsid w:val="00A20F49"/>
    <w:rsid w:val="00A23395"/>
    <w:rsid w:val="00A25AF1"/>
    <w:rsid w:val="00A25EFD"/>
    <w:rsid w:val="00A315E8"/>
    <w:rsid w:val="00A3282A"/>
    <w:rsid w:val="00A32BA8"/>
    <w:rsid w:val="00A33E59"/>
    <w:rsid w:val="00A3788D"/>
    <w:rsid w:val="00A41621"/>
    <w:rsid w:val="00A42E70"/>
    <w:rsid w:val="00A45075"/>
    <w:rsid w:val="00A53AE3"/>
    <w:rsid w:val="00A53DA0"/>
    <w:rsid w:val="00A551CA"/>
    <w:rsid w:val="00A56610"/>
    <w:rsid w:val="00A659C9"/>
    <w:rsid w:val="00A700D5"/>
    <w:rsid w:val="00A70B9A"/>
    <w:rsid w:val="00A75F79"/>
    <w:rsid w:val="00A7761A"/>
    <w:rsid w:val="00A80EB4"/>
    <w:rsid w:val="00A81A79"/>
    <w:rsid w:val="00A81CCF"/>
    <w:rsid w:val="00A82B8D"/>
    <w:rsid w:val="00A8755A"/>
    <w:rsid w:val="00A912FF"/>
    <w:rsid w:val="00A95B4E"/>
    <w:rsid w:val="00A97627"/>
    <w:rsid w:val="00AA5DB5"/>
    <w:rsid w:val="00AB1A0A"/>
    <w:rsid w:val="00AB2C3B"/>
    <w:rsid w:val="00AB3667"/>
    <w:rsid w:val="00AB642F"/>
    <w:rsid w:val="00AC33BA"/>
    <w:rsid w:val="00AC3B57"/>
    <w:rsid w:val="00AD0E03"/>
    <w:rsid w:val="00AD3897"/>
    <w:rsid w:val="00AD3E69"/>
    <w:rsid w:val="00AD5EC7"/>
    <w:rsid w:val="00AE2489"/>
    <w:rsid w:val="00AE4CFD"/>
    <w:rsid w:val="00AE5F19"/>
    <w:rsid w:val="00AE6B78"/>
    <w:rsid w:val="00AF6331"/>
    <w:rsid w:val="00AF70B0"/>
    <w:rsid w:val="00B00746"/>
    <w:rsid w:val="00B02388"/>
    <w:rsid w:val="00B06DD1"/>
    <w:rsid w:val="00B07C10"/>
    <w:rsid w:val="00B13F3A"/>
    <w:rsid w:val="00B15ECE"/>
    <w:rsid w:val="00B16554"/>
    <w:rsid w:val="00B17C32"/>
    <w:rsid w:val="00B21C50"/>
    <w:rsid w:val="00B3384E"/>
    <w:rsid w:val="00B40697"/>
    <w:rsid w:val="00B40CA7"/>
    <w:rsid w:val="00B45297"/>
    <w:rsid w:val="00B5163A"/>
    <w:rsid w:val="00B517B6"/>
    <w:rsid w:val="00B53DCB"/>
    <w:rsid w:val="00B54E4A"/>
    <w:rsid w:val="00B6050F"/>
    <w:rsid w:val="00B641B8"/>
    <w:rsid w:val="00B64924"/>
    <w:rsid w:val="00B66D4F"/>
    <w:rsid w:val="00B6720E"/>
    <w:rsid w:val="00B71EA1"/>
    <w:rsid w:val="00B76EB0"/>
    <w:rsid w:val="00B8209E"/>
    <w:rsid w:val="00B822F1"/>
    <w:rsid w:val="00B8488A"/>
    <w:rsid w:val="00B85494"/>
    <w:rsid w:val="00B85DF0"/>
    <w:rsid w:val="00B86D54"/>
    <w:rsid w:val="00B87C9E"/>
    <w:rsid w:val="00B87FAA"/>
    <w:rsid w:val="00B91319"/>
    <w:rsid w:val="00B96118"/>
    <w:rsid w:val="00BB2F70"/>
    <w:rsid w:val="00BB4B72"/>
    <w:rsid w:val="00BB58DF"/>
    <w:rsid w:val="00BB669A"/>
    <w:rsid w:val="00BB71A4"/>
    <w:rsid w:val="00BC22A6"/>
    <w:rsid w:val="00BC74AC"/>
    <w:rsid w:val="00BD12F8"/>
    <w:rsid w:val="00BD1C45"/>
    <w:rsid w:val="00BD30B8"/>
    <w:rsid w:val="00BD37FC"/>
    <w:rsid w:val="00BD6623"/>
    <w:rsid w:val="00BD70FE"/>
    <w:rsid w:val="00BE17DE"/>
    <w:rsid w:val="00BE4E8F"/>
    <w:rsid w:val="00BE6C1F"/>
    <w:rsid w:val="00BF280E"/>
    <w:rsid w:val="00BF5EE5"/>
    <w:rsid w:val="00BF69D4"/>
    <w:rsid w:val="00BF7998"/>
    <w:rsid w:val="00C00A02"/>
    <w:rsid w:val="00C01C1C"/>
    <w:rsid w:val="00C023E6"/>
    <w:rsid w:val="00C02F19"/>
    <w:rsid w:val="00C03A74"/>
    <w:rsid w:val="00C05A7A"/>
    <w:rsid w:val="00C14AD5"/>
    <w:rsid w:val="00C33464"/>
    <w:rsid w:val="00C4084F"/>
    <w:rsid w:val="00C40B18"/>
    <w:rsid w:val="00C40FE2"/>
    <w:rsid w:val="00C448E3"/>
    <w:rsid w:val="00C51E87"/>
    <w:rsid w:val="00C53C38"/>
    <w:rsid w:val="00C5609A"/>
    <w:rsid w:val="00C61B0C"/>
    <w:rsid w:val="00C660F9"/>
    <w:rsid w:val="00C66356"/>
    <w:rsid w:val="00C716F0"/>
    <w:rsid w:val="00C7374B"/>
    <w:rsid w:val="00C73A5A"/>
    <w:rsid w:val="00C80D91"/>
    <w:rsid w:val="00C92768"/>
    <w:rsid w:val="00C92E7E"/>
    <w:rsid w:val="00C97C61"/>
    <w:rsid w:val="00CA0396"/>
    <w:rsid w:val="00CA741D"/>
    <w:rsid w:val="00CA747D"/>
    <w:rsid w:val="00CB2198"/>
    <w:rsid w:val="00CB4653"/>
    <w:rsid w:val="00CB6AE9"/>
    <w:rsid w:val="00CC3622"/>
    <w:rsid w:val="00CC5D0F"/>
    <w:rsid w:val="00CC6695"/>
    <w:rsid w:val="00CD1D4D"/>
    <w:rsid w:val="00CE61BA"/>
    <w:rsid w:val="00CE67C2"/>
    <w:rsid w:val="00CF2FDE"/>
    <w:rsid w:val="00CF7B9D"/>
    <w:rsid w:val="00D0159A"/>
    <w:rsid w:val="00D01815"/>
    <w:rsid w:val="00D062D1"/>
    <w:rsid w:val="00D106B1"/>
    <w:rsid w:val="00D169DB"/>
    <w:rsid w:val="00D16F14"/>
    <w:rsid w:val="00D20067"/>
    <w:rsid w:val="00D20D06"/>
    <w:rsid w:val="00D22EE1"/>
    <w:rsid w:val="00D2667F"/>
    <w:rsid w:val="00D33739"/>
    <w:rsid w:val="00D33EC2"/>
    <w:rsid w:val="00D344D4"/>
    <w:rsid w:val="00D40AFD"/>
    <w:rsid w:val="00D42858"/>
    <w:rsid w:val="00D4658F"/>
    <w:rsid w:val="00D46E1A"/>
    <w:rsid w:val="00D47297"/>
    <w:rsid w:val="00D544C6"/>
    <w:rsid w:val="00D63D81"/>
    <w:rsid w:val="00D664ED"/>
    <w:rsid w:val="00D70904"/>
    <w:rsid w:val="00D735A0"/>
    <w:rsid w:val="00D7399A"/>
    <w:rsid w:val="00D80618"/>
    <w:rsid w:val="00D84061"/>
    <w:rsid w:val="00D87E1B"/>
    <w:rsid w:val="00D942CF"/>
    <w:rsid w:val="00DA2F5E"/>
    <w:rsid w:val="00DA35DE"/>
    <w:rsid w:val="00DA5221"/>
    <w:rsid w:val="00DB047C"/>
    <w:rsid w:val="00DB33C8"/>
    <w:rsid w:val="00DB492A"/>
    <w:rsid w:val="00DB66DF"/>
    <w:rsid w:val="00DC1634"/>
    <w:rsid w:val="00DD2207"/>
    <w:rsid w:val="00DD3A20"/>
    <w:rsid w:val="00DD4B85"/>
    <w:rsid w:val="00DD4E38"/>
    <w:rsid w:val="00DD678C"/>
    <w:rsid w:val="00DE4ABF"/>
    <w:rsid w:val="00DF0EB2"/>
    <w:rsid w:val="00DF42C7"/>
    <w:rsid w:val="00DF44EE"/>
    <w:rsid w:val="00DF6184"/>
    <w:rsid w:val="00E0009F"/>
    <w:rsid w:val="00E07D05"/>
    <w:rsid w:val="00E13DF8"/>
    <w:rsid w:val="00E141BC"/>
    <w:rsid w:val="00E14E2C"/>
    <w:rsid w:val="00E152AD"/>
    <w:rsid w:val="00E1561C"/>
    <w:rsid w:val="00E15EE9"/>
    <w:rsid w:val="00E17264"/>
    <w:rsid w:val="00E220E8"/>
    <w:rsid w:val="00E22AB2"/>
    <w:rsid w:val="00E2685B"/>
    <w:rsid w:val="00E27E20"/>
    <w:rsid w:val="00E341AA"/>
    <w:rsid w:val="00E41109"/>
    <w:rsid w:val="00E41398"/>
    <w:rsid w:val="00E52B8C"/>
    <w:rsid w:val="00E53518"/>
    <w:rsid w:val="00E54C5C"/>
    <w:rsid w:val="00E55F44"/>
    <w:rsid w:val="00E613ED"/>
    <w:rsid w:val="00E64355"/>
    <w:rsid w:val="00E65A70"/>
    <w:rsid w:val="00E7570E"/>
    <w:rsid w:val="00E8337D"/>
    <w:rsid w:val="00E84110"/>
    <w:rsid w:val="00E92933"/>
    <w:rsid w:val="00E94490"/>
    <w:rsid w:val="00E95E0F"/>
    <w:rsid w:val="00EA3F90"/>
    <w:rsid w:val="00EA6849"/>
    <w:rsid w:val="00EB0472"/>
    <w:rsid w:val="00EB12AE"/>
    <w:rsid w:val="00EB2420"/>
    <w:rsid w:val="00EB2962"/>
    <w:rsid w:val="00EB3F2F"/>
    <w:rsid w:val="00EB456A"/>
    <w:rsid w:val="00EB54BC"/>
    <w:rsid w:val="00EB5F23"/>
    <w:rsid w:val="00EB797E"/>
    <w:rsid w:val="00EC1184"/>
    <w:rsid w:val="00EC1CA9"/>
    <w:rsid w:val="00EC229B"/>
    <w:rsid w:val="00EC4FFC"/>
    <w:rsid w:val="00EC585E"/>
    <w:rsid w:val="00ED25BD"/>
    <w:rsid w:val="00ED340E"/>
    <w:rsid w:val="00EE5812"/>
    <w:rsid w:val="00EE5FB2"/>
    <w:rsid w:val="00EE6D6B"/>
    <w:rsid w:val="00EF0312"/>
    <w:rsid w:val="00EF1910"/>
    <w:rsid w:val="00F11568"/>
    <w:rsid w:val="00F11FDB"/>
    <w:rsid w:val="00F2276D"/>
    <w:rsid w:val="00F34D7B"/>
    <w:rsid w:val="00F47108"/>
    <w:rsid w:val="00F5157B"/>
    <w:rsid w:val="00F52C5B"/>
    <w:rsid w:val="00F52CD8"/>
    <w:rsid w:val="00F53F28"/>
    <w:rsid w:val="00F60BDA"/>
    <w:rsid w:val="00F611EC"/>
    <w:rsid w:val="00F655E2"/>
    <w:rsid w:val="00F6623C"/>
    <w:rsid w:val="00F70F56"/>
    <w:rsid w:val="00F8070F"/>
    <w:rsid w:val="00F852BC"/>
    <w:rsid w:val="00F86DC7"/>
    <w:rsid w:val="00F900A1"/>
    <w:rsid w:val="00F91579"/>
    <w:rsid w:val="00F922EF"/>
    <w:rsid w:val="00FA0CEF"/>
    <w:rsid w:val="00FA14D9"/>
    <w:rsid w:val="00FA16FB"/>
    <w:rsid w:val="00FA25A1"/>
    <w:rsid w:val="00FA4B5A"/>
    <w:rsid w:val="00FB055A"/>
    <w:rsid w:val="00FB0EAD"/>
    <w:rsid w:val="00FB2691"/>
    <w:rsid w:val="00FC72DF"/>
    <w:rsid w:val="00FC7333"/>
    <w:rsid w:val="00FD1EBB"/>
    <w:rsid w:val="00FD35B5"/>
    <w:rsid w:val="00FD5139"/>
    <w:rsid w:val="00FD79E6"/>
    <w:rsid w:val="00FE35BD"/>
    <w:rsid w:val="00FE383E"/>
    <w:rsid w:val="00FF0343"/>
    <w:rsid w:val="00FF0AC9"/>
    <w:rsid w:val="00FF49AA"/>
    <w:rsid w:val="012AABAC"/>
    <w:rsid w:val="01526A40"/>
    <w:rsid w:val="017E1E3C"/>
    <w:rsid w:val="01ABE91D"/>
    <w:rsid w:val="020955C9"/>
    <w:rsid w:val="02709AED"/>
    <w:rsid w:val="028C1ED3"/>
    <w:rsid w:val="02B43B8E"/>
    <w:rsid w:val="02CF1FC5"/>
    <w:rsid w:val="03016D62"/>
    <w:rsid w:val="048CC9EA"/>
    <w:rsid w:val="04D75560"/>
    <w:rsid w:val="04DB6AD4"/>
    <w:rsid w:val="050311C2"/>
    <w:rsid w:val="0577C3C3"/>
    <w:rsid w:val="05D764A0"/>
    <w:rsid w:val="0608C1D7"/>
    <w:rsid w:val="066A0C86"/>
    <w:rsid w:val="0711234E"/>
    <w:rsid w:val="071318C4"/>
    <w:rsid w:val="07473D35"/>
    <w:rsid w:val="077DCFD1"/>
    <w:rsid w:val="077E747A"/>
    <w:rsid w:val="07DCB541"/>
    <w:rsid w:val="07FA7E93"/>
    <w:rsid w:val="081D0366"/>
    <w:rsid w:val="086B7E5E"/>
    <w:rsid w:val="086E8A51"/>
    <w:rsid w:val="08E6A70F"/>
    <w:rsid w:val="08F46C72"/>
    <w:rsid w:val="09418004"/>
    <w:rsid w:val="097A2FA4"/>
    <w:rsid w:val="09E95275"/>
    <w:rsid w:val="09EC1A76"/>
    <w:rsid w:val="0A04C72B"/>
    <w:rsid w:val="0A1A078B"/>
    <w:rsid w:val="0A24B14F"/>
    <w:rsid w:val="0A29E35E"/>
    <w:rsid w:val="0A90455A"/>
    <w:rsid w:val="0AC58C51"/>
    <w:rsid w:val="0AC7109A"/>
    <w:rsid w:val="0B0D7948"/>
    <w:rsid w:val="0B160A9D"/>
    <w:rsid w:val="0BA2D62A"/>
    <w:rsid w:val="0BB2A92D"/>
    <w:rsid w:val="0BCC4B0B"/>
    <w:rsid w:val="0BEFECF8"/>
    <w:rsid w:val="0C4F9A6F"/>
    <w:rsid w:val="0C5918FF"/>
    <w:rsid w:val="0C98DF34"/>
    <w:rsid w:val="0CAA9083"/>
    <w:rsid w:val="0D3D1472"/>
    <w:rsid w:val="0D99F93B"/>
    <w:rsid w:val="0DC69DA7"/>
    <w:rsid w:val="0E9BA4C2"/>
    <w:rsid w:val="0EB0398E"/>
    <w:rsid w:val="0ED8E4D3"/>
    <w:rsid w:val="0F08CC1A"/>
    <w:rsid w:val="0F12E1EC"/>
    <w:rsid w:val="0F168BC0"/>
    <w:rsid w:val="0F3311AD"/>
    <w:rsid w:val="0F53DA84"/>
    <w:rsid w:val="0F5A63DE"/>
    <w:rsid w:val="0F5FF437"/>
    <w:rsid w:val="0F91AE6C"/>
    <w:rsid w:val="0FDA6348"/>
    <w:rsid w:val="100DC26E"/>
    <w:rsid w:val="103C8483"/>
    <w:rsid w:val="1076F517"/>
    <w:rsid w:val="108EBDD5"/>
    <w:rsid w:val="116B86CC"/>
    <w:rsid w:val="117D9127"/>
    <w:rsid w:val="12027DF7"/>
    <w:rsid w:val="1219CD4D"/>
    <w:rsid w:val="1269D3DF"/>
    <w:rsid w:val="12E9CB7C"/>
    <w:rsid w:val="132FF285"/>
    <w:rsid w:val="137DB2CF"/>
    <w:rsid w:val="138FA1C4"/>
    <w:rsid w:val="13951B3F"/>
    <w:rsid w:val="13DEFE23"/>
    <w:rsid w:val="13EACA75"/>
    <w:rsid w:val="146F40CE"/>
    <w:rsid w:val="15253EF4"/>
    <w:rsid w:val="1546F536"/>
    <w:rsid w:val="1548A13D"/>
    <w:rsid w:val="15801712"/>
    <w:rsid w:val="15885BF0"/>
    <w:rsid w:val="15A99978"/>
    <w:rsid w:val="15B0AFD6"/>
    <w:rsid w:val="15FE149D"/>
    <w:rsid w:val="1628678B"/>
    <w:rsid w:val="16A9AA69"/>
    <w:rsid w:val="171B8F7F"/>
    <w:rsid w:val="17452A29"/>
    <w:rsid w:val="17563B37"/>
    <w:rsid w:val="1757A5FE"/>
    <w:rsid w:val="17654E85"/>
    <w:rsid w:val="17CC6113"/>
    <w:rsid w:val="17E39264"/>
    <w:rsid w:val="182DA001"/>
    <w:rsid w:val="1839B3D7"/>
    <w:rsid w:val="184AA2C5"/>
    <w:rsid w:val="18A72415"/>
    <w:rsid w:val="19011EE6"/>
    <w:rsid w:val="190F8C85"/>
    <w:rsid w:val="193D2CF9"/>
    <w:rsid w:val="1953869A"/>
    <w:rsid w:val="199B5A18"/>
    <w:rsid w:val="19BB2958"/>
    <w:rsid w:val="19DE3307"/>
    <w:rsid w:val="1A15DF9B"/>
    <w:rsid w:val="1A186BD4"/>
    <w:rsid w:val="1A543325"/>
    <w:rsid w:val="1A6EF1C6"/>
    <w:rsid w:val="1AE1DA7D"/>
    <w:rsid w:val="1AE46FFA"/>
    <w:rsid w:val="1AE5B5EF"/>
    <w:rsid w:val="1B0F4EDA"/>
    <w:rsid w:val="1B17637A"/>
    <w:rsid w:val="1BA6CF1D"/>
    <w:rsid w:val="1BBEF898"/>
    <w:rsid w:val="1BD88D9F"/>
    <w:rsid w:val="1C0A3880"/>
    <w:rsid w:val="1C189B4C"/>
    <w:rsid w:val="1D6DF32C"/>
    <w:rsid w:val="1D8C763A"/>
    <w:rsid w:val="1E261355"/>
    <w:rsid w:val="1E4059B9"/>
    <w:rsid w:val="1E516093"/>
    <w:rsid w:val="1E6BBCAF"/>
    <w:rsid w:val="1E807C84"/>
    <w:rsid w:val="1E8AC23B"/>
    <w:rsid w:val="1EA20930"/>
    <w:rsid w:val="1EA4D5B0"/>
    <w:rsid w:val="1ECD49AC"/>
    <w:rsid w:val="1EF8FCBC"/>
    <w:rsid w:val="1F4B4E53"/>
    <w:rsid w:val="202E6295"/>
    <w:rsid w:val="207C1D67"/>
    <w:rsid w:val="209D643B"/>
    <w:rsid w:val="20A6ED06"/>
    <w:rsid w:val="20EC1612"/>
    <w:rsid w:val="20F29CF0"/>
    <w:rsid w:val="215A1AFC"/>
    <w:rsid w:val="21A1E0C9"/>
    <w:rsid w:val="21D0DED9"/>
    <w:rsid w:val="221326D3"/>
    <w:rsid w:val="22297CCD"/>
    <w:rsid w:val="22348A37"/>
    <w:rsid w:val="22945882"/>
    <w:rsid w:val="22C900E2"/>
    <w:rsid w:val="22E16A80"/>
    <w:rsid w:val="22FD8EA0"/>
    <w:rsid w:val="23126B8C"/>
    <w:rsid w:val="233541BE"/>
    <w:rsid w:val="239D68C9"/>
    <w:rsid w:val="23A0BACF"/>
    <w:rsid w:val="23B5C3C2"/>
    <w:rsid w:val="23F170C8"/>
    <w:rsid w:val="2483BB1C"/>
    <w:rsid w:val="2545D01A"/>
    <w:rsid w:val="2611330B"/>
    <w:rsid w:val="261ADC25"/>
    <w:rsid w:val="265DD356"/>
    <w:rsid w:val="26C01568"/>
    <w:rsid w:val="26E1FDA3"/>
    <w:rsid w:val="270B77B4"/>
    <w:rsid w:val="270F7A37"/>
    <w:rsid w:val="273905F5"/>
    <w:rsid w:val="27503F97"/>
    <w:rsid w:val="2784642E"/>
    <w:rsid w:val="27B316BC"/>
    <w:rsid w:val="27BA0601"/>
    <w:rsid w:val="280AD689"/>
    <w:rsid w:val="2836E5A3"/>
    <w:rsid w:val="283C6191"/>
    <w:rsid w:val="289299D0"/>
    <w:rsid w:val="28B46F1A"/>
    <w:rsid w:val="28ED190B"/>
    <w:rsid w:val="29010AB1"/>
    <w:rsid w:val="2942E166"/>
    <w:rsid w:val="29833741"/>
    <w:rsid w:val="29C2F34B"/>
    <w:rsid w:val="2A42F9D1"/>
    <w:rsid w:val="2AAB7649"/>
    <w:rsid w:val="2AB6BB8C"/>
    <w:rsid w:val="2AC29F5E"/>
    <w:rsid w:val="2C2CBECE"/>
    <w:rsid w:val="2C3A02EA"/>
    <w:rsid w:val="2CD7F582"/>
    <w:rsid w:val="2D7EC48F"/>
    <w:rsid w:val="2DD27CFD"/>
    <w:rsid w:val="2E19450E"/>
    <w:rsid w:val="2E6BDA81"/>
    <w:rsid w:val="2F0E68A5"/>
    <w:rsid w:val="2FBCE75F"/>
    <w:rsid w:val="2FD73069"/>
    <w:rsid w:val="2FE68A37"/>
    <w:rsid w:val="30028C17"/>
    <w:rsid w:val="305E8CA4"/>
    <w:rsid w:val="30AE1452"/>
    <w:rsid w:val="30BA712A"/>
    <w:rsid w:val="30D29D68"/>
    <w:rsid w:val="30E944F6"/>
    <w:rsid w:val="31042B31"/>
    <w:rsid w:val="317BCBCA"/>
    <w:rsid w:val="31859303"/>
    <w:rsid w:val="3246EAF9"/>
    <w:rsid w:val="326FE83D"/>
    <w:rsid w:val="32A96AFD"/>
    <w:rsid w:val="33C44584"/>
    <w:rsid w:val="34B98110"/>
    <w:rsid w:val="34C3290F"/>
    <w:rsid w:val="34E48704"/>
    <w:rsid w:val="3506A9DD"/>
    <w:rsid w:val="351A18A6"/>
    <w:rsid w:val="355DA68B"/>
    <w:rsid w:val="35807076"/>
    <w:rsid w:val="35A6EF80"/>
    <w:rsid w:val="35CFD63B"/>
    <w:rsid w:val="35F4F8BC"/>
    <w:rsid w:val="36232F7D"/>
    <w:rsid w:val="36500105"/>
    <w:rsid w:val="3742BFE1"/>
    <w:rsid w:val="37544E4C"/>
    <w:rsid w:val="376052C3"/>
    <w:rsid w:val="37B765F2"/>
    <w:rsid w:val="37C921EA"/>
    <w:rsid w:val="37CC6674"/>
    <w:rsid w:val="385E7028"/>
    <w:rsid w:val="388131A9"/>
    <w:rsid w:val="3886990F"/>
    <w:rsid w:val="38AA9B56"/>
    <w:rsid w:val="38B28D0B"/>
    <w:rsid w:val="391E0450"/>
    <w:rsid w:val="391ECE09"/>
    <w:rsid w:val="3931A66C"/>
    <w:rsid w:val="3957FA75"/>
    <w:rsid w:val="3A2E2CE3"/>
    <w:rsid w:val="3A6C77E8"/>
    <w:rsid w:val="3A8CBDD8"/>
    <w:rsid w:val="3A9B2015"/>
    <w:rsid w:val="3B06D531"/>
    <w:rsid w:val="3BCD7553"/>
    <w:rsid w:val="3C400B05"/>
    <w:rsid w:val="3D3F301C"/>
    <w:rsid w:val="3D4C8608"/>
    <w:rsid w:val="3D993951"/>
    <w:rsid w:val="3DA80A99"/>
    <w:rsid w:val="3DAB4681"/>
    <w:rsid w:val="3DB341A8"/>
    <w:rsid w:val="3DEA6955"/>
    <w:rsid w:val="3DF44609"/>
    <w:rsid w:val="3E0EC9E7"/>
    <w:rsid w:val="3E18FF06"/>
    <w:rsid w:val="3E2FCB45"/>
    <w:rsid w:val="3E3108A7"/>
    <w:rsid w:val="3E6FB193"/>
    <w:rsid w:val="3E75786A"/>
    <w:rsid w:val="3F09D68C"/>
    <w:rsid w:val="3F41C1EE"/>
    <w:rsid w:val="3F965272"/>
    <w:rsid w:val="3F96E587"/>
    <w:rsid w:val="3F9F4C87"/>
    <w:rsid w:val="40696119"/>
    <w:rsid w:val="40F29253"/>
    <w:rsid w:val="411E0B69"/>
    <w:rsid w:val="414286AE"/>
    <w:rsid w:val="414FB896"/>
    <w:rsid w:val="41601A1B"/>
    <w:rsid w:val="41B36F4F"/>
    <w:rsid w:val="41CD3772"/>
    <w:rsid w:val="41E09065"/>
    <w:rsid w:val="42C4FA94"/>
    <w:rsid w:val="43179577"/>
    <w:rsid w:val="43190EBA"/>
    <w:rsid w:val="43DCF0EC"/>
    <w:rsid w:val="44008F2A"/>
    <w:rsid w:val="440B6E7E"/>
    <w:rsid w:val="4437C4C4"/>
    <w:rsid w:val="448281ED"/>
    <w:rsid w:val="44BA0EB9"/>
    <w:rsid w:val="45135331"/>
    <w:rsid w:val="4519B2F3"/>
    <w:rsid w:val="4549B107"/>
    <w:rsid w:val="455D5BF6"/>
    <w:rsid w:val="45ABC813"/>
    <w:rsid w:val="45B5E0F2"/>
    <w:rsid w:val="4635F05F"/>
    <w:rsid w:val="465B0F0B"/>
    <w:rsid w:val="465FC467"/>
    <w:rsid w:val="466761F2"/>
    <w:rsid w:val="46A11031"/>
    <w:rsid w:val="46D2F389"/>
    <w:rsid w:val="47288C2A"/>
    <w:rsid w:val="47DBB108"/>
    <w:rsid w:val="48172E81"/>
    <w:rsid w:val="4896A2F4"/>
    <w:rsid w:val="48AD4CDE"/>
    <w:rsid w:val="48E6B3E7"/>
    <w:rsid w:val="48F680A3"/>
    <w:rsid w:val="4937F619"/>
    <w:rsid w:val="49A91AA3"/>
    <w:rsid w:val="4A12A19A"/>
    <w:rsid w:val="4A292274"/>
    <w:rsid w:val="4A2A3208"/>
    <w:rsid w:val="4AB4875E"/>
    <w:rsid w:val="4B2206BB"/>
    <w:rsid w:val="4B28E92A"/>
    <w:rsid w:val="4BC09A4B"/>
    <w:rsid w:val="4C04ED10"/>
    <w:rsid w:val="4C09FF41"/>
    <w:rsid w:val="4C6291B0"/>
    <w:rsid w:val="4C9F48F8"/>
    <w:rsid w:val="4CA6BE2E"/>
    <w:rsid w:val="4CC9ACF7"/>
    <w:rsid w:val="4D187DCF"/>
    <w:rsid w:val="4D2B5AF3"/>
    <w:rsid w:val="4D7B0DE7"/>
    <w:rsid w:val="4D8D3483"/>
    <w:rsid w:val="4D9F568D"/>
    <w:rsid w:val="4DA5C5DE"/>
    <w:rsid w:val="4DAFB6BB"/>
    <w:rsid w:val="4DFEAC42"/>
    <w:rsid w:val="4E52F095"/>
    <w:rsid w:val="4E566CC5"/>
    <w:rsid w:val="4E5CD84A"/>
    <w:rsid w:val="4E66D4EC"/>
    <w:rsid w:val="4E89CEE1"/>
    <w:rsid w:val="4EDC6A67"/>
    <w:rsid w:val="4F95B96A"/>
    <w:rsid w:val="4FCC3093"/>
    <w:rsid w:val="4FCC953A"/>
    <w:rsid w:val="50BA3DF1"/>
    <w:rsid w:val="511E93E4"/>
    <w:rsid w:val="51B824DD"/>
    <w:rsid w:val="5229EADD"/>
    <w:rsid w:val="5245DEF0"/>
    <w:rsid w:val="53627BF9"/>
    <w:rsid w:val="537301E6"/>
    <w:rsid w:val="538745F7"/>
    <w:rsid w:val="539FA4B6"/>
    <w:rsid w:val="53D239F7"/>
    <w:rsid w:val="53E5703E"/>
    <w:rsid w:val="5422691A"/>
    <w:rsid w:val="54355C67"/>
    <w:rsid w:val="54642A48"/>
    <w:rsid w:val="547A1243"/>
    <w:rsid w:val="548FAEFE"/>
    <w:rsid w:val="55684560"/>
    <w:rsid w:val="556EEB5C"/>
    <w:rsid w:val="55986DEA"/>
    <w:rsid w:val="55DFE9F7"/>
    <w:rsid w:val="566F3F42"/>
    <w:rsid w:val="56732043"/>
    <w:rsid w:val="572D2E43"/>
    <w:rsid w:val="5731B192"/>
    <w:rsid w:val="573B246A"/>
    <w:rsid w:val="57514FA2"/>
    <w:rsid w:val="57572DC5"/>
    <w:rsid w:val="5794080A"/>
    <w:rsid w:val="57E7FEB7"/>
    <w:rsid w:val="57EA9233"/>
    <w:rsid w:val="57F35619"/>
    <w:rsid w:val="589C75E0"/>
    <w:rsid w:val="58B08283"/>
    <w:rsid w:val="58C7FDDE"/>
    <w:rsid w:val="590C6061"/>
    <w:rsid w:val="592977D9"/>
    <w:rsid w:val="5954EE7B"/>
    <w:rsid w:val="596B9C08"/>
    <w:rsid w:val="5980B7F6"/>
    <w:rsid w:val="59B8E534"/>
    <w:rsid w:val="5A9CE331"/>
    <w:rsid w:val="5AA64327"/>
    <w:rsid w:val="5B083EE7"/>
    <w:rsid w:val="5B471A1F"/>
    <w:rsid w:val="5B4954F6"/>
    <w:rsid w:val="5B629881"/>
    <w:rsid w:val="5C107CAA"/>
    <w:rsid w:val="5C70BF6A"/>
    <w:rsid w:val="5C8A2D91"/>
    <w:rsid w:val="5C8ED8E9"/>
    <w:rsid w:val="5CAF64F1"/>
    <w:rsid w:val="5CF2D26B"/>
    <w:rsid w:val="5D7C9DF2"/>
    <w:rsid w:val="5DA36329"/>
    <w:rsid w:val="5DC0B402"/>
    <w:rsid w:val="5DC4EF12"/>
    <w:rsid w:val="5DF81366"/>
    <w:rsid w:val="5E050A70"/>
    <w:rsid w:val="5E3B30C5"/>
    <w:rsid w:val="5E4E6285"/>
    <w:rsid w:val="6027D1BD"/>
    <w:rsid w:val="60510DE5"/>
    <w:rsid w:val="606E2FE1"/>
    <w:rsid w:val="618CAD07"/>
    <w:rsid w:val="61AD51B9"/>
    <w:rsid w:val="61E957CD"/>
    <w:rsid w:val="61EAAF46"/>
    <w:rsid w:val="61FEB99F"/>
    <w:rsid w:val="625AA8BB"/>
    <w:rsid w:val="62C800D4"/>
    <w:rsid w:val="62DC0D4B"/>
    <w:rsid w:val="6306108D"/>
    <w:rsid w:val="6382CE15"/>
    <w:rsid w:val="63909E03"/>
    <w:rsid w:val="63A5D0A3"/>
    <w:rsid w:val="647E652D"/>
    <w:rsid w:val="64DE08F3"/>
    <w:rsid w:val="64F10FF7"/>
    <w:rsid w:val="651E9E76"/>
    <w:rsid w:val="651F74C5"/>
    <w:rsid w:val="6664C880"/>
    <w:rsid w:val="6688BC8D"/>
    <w:rsid w:val="668CE058"/>
    <w:rsid w:val="66BCC059"/>
    <w:rsid w:val="678AA2E5"/>
    <w:rsid w:val="680345E4"/>
    <w:rsid w:val="6814374D"/>
    <w:rsid w:val="681C06F2"/>
    <w:rsid w:val="685516C3"/>
    <w:rsid w:val="6867B35B"/>
    <w:rsid w:val="6928077A"/>
    <w:rsid w:val="69A91DFF"/>
    <w:rsid w:val="6A27FBAF"/>
    <w:rsid w:val="6A74CEA7"/>
    <w:rsid w:val="6AE690FE"/>
    <w:rsid w:val="6B14D762"/>
    <w:rsid w:val="6B30582B"/>
    <w:rsid w:val="6B9ACB2E"/>
    <w:rsid w:val="6BD0717B"/>
    <w:rsid w:val="6BE2629A"/>
    <w:rsid w:val="6C43D37E"/>
    <w:rsid w:val="6C983B14"/>
    <w:rsid w:val="6CAB3614"/>
    <w:rsid w:val="6CB6B3B5"/>
    <w:rsid w:val="6D369B8F"/>
    <w:rsid w:val="6D89A3E0"/>
    <w:rsid w:val="6DA13AED"/>
    <w:rsid w:val="6DD882DA"/>
    <w:rsid w:val="6DDA583A"/>
    <w:rsid w:val="6DFE84E6"/>
    <w:rsid w:val="6E8E8F04"/>
    <w:rsid w:val="6E9F363D"/>
    <w:rsid w:val="6EAAF458"/>
    <w:rsid w:val="6F7011D3"/>
    <w:rsid w:val="6F761426"/>
    <w:rsid w:val="6F90405F"/>
    <w:rsid w:val="6F992AFD"/>
    <w:rsid w:val="6FFA54E4"/>
    <w:rsid w:val="707F70B9"/>
    <w:rsid w:val="70B1BD96"/>
    <w:rsid w:val="70B931E8"/>
    <w:rsid w:val="714778FB"/>
    <w:rsid w:val="72EE5F10"/>
    <w:rsid w:val="73175690"/>
    <w:rsid w:val="7377C88A"/>
    <w:rsid w:val="737D5080"/>
    <w:rsid w:val="73FB7E71"/>
    <w:rsid w:val="74165776"/>
    <w:rsid w:val="744CACFE"/>
    <w:rsid w:val="7455B80B"/>
    <w:rsid w:val="7457E769"/>
    <w:rsid w:val="74732395"/>
    <w:rsid w:val="74948CF6"/>
    <w:rsid w:val="74B0F08C"/>
    <w:rsid w:val="74EF139E"/>
    <w:rsid w:val="7518E80D"/>
    <w:rsid w:val="75305DB0"/>
    <w:rsid w:val="7560D041"/>
    <w:rsid w:val="759C7EB3"/>
    <w:rsid w:val="7604CDC6"/>
    <w:rsid w:val="7622B192"/>
    <w:rsid w:val="7657705B"/>
    <w:rsid w:val="7686433F"/>
    <w:rsid w:val="76993A2B"/>
    <w:rsid w:val="76C38BEA"/>
    <w:rsid w:val="76D5FAC6"/>
    <w:rsid w:val="76F069B4"/>
    <w:rsid w:val="771BCCC3"/>
    <w:rsid w:val="7777A0E3"/>
    <w:rsid w:val="78306786"/>
    <w:rsid w:val="786950AF"/>
    <w:rsid w:val="78A38CED"/>
    <w:rsid w:val="79195B8F"/>
    <w:rsid w:val="794C9B69"/>
    <w:rsid w:val="794D24B6"/>
    <w:rsid w:val="796A9926"/>
    <w:rsid w:val="797E6FD6"/>
    <w:rsid w:val="79F1917A"/>
    <w:rsid w:val="7A02CA5A"/>
    <w:rsid w:val="7A8AE084"/>
    <w:rsid w:val="7AC12D0E"/>
    <w:rsid w:val="7AE1872F"/>
    <w:rsid w:val="7AF63D04"/>
    <w:rsid w:val="7B941685"/>
    <w:rsid w:val="7C1D309F"/>
    <w:rsid w:val="7C1FE737"/>
    <w:rsid w:val="7CFF1AAF"/>
    <w:rsid w:val="7D44F50F"/>
    <w:rsid w:val="7D52FDA6"/>
    <w:rsid w:val="7D654A80"/>
    <w:rsid w:val="7D6F1216"/>
    <w:rsid w:val="7D8FC09A"/>
    <w:rsid w:val="7DB18297"/>
    <w:rsid w:val="7E0B1DCF"/>
    <w:rsid w:val="7E5908FF"/>
    <w:rsid w:val="7F2241DA"/>
    <w:rsid w:val="7F47DFD6"/>
    <w:rsid w:val="7F617113"/>
    <w:rsid w:val="7F94A449"/>
    <w:rsid w:val="7F99987F"/>
    <w:rsid w:val="7FA520EB"/>
    <w:rsid w:val="7FCBE85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D0102768-1A2B-45CB-B800-647ED8B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970"/>
    <w:pPr>
      <w:spacing w:after="120" w:line="240" w:lineRule="auto"/>
      <w:contextualSpacing/>
    </w:pPr>
    <w:rPr>
      <w:rFonts w:ascii="Arial" w:hAnsi="Arial" w:cs="Calibri"/>
    </w:rPr>
  </w:style>
  <w:style w:type="paragraph" w:styleId="Titre1">
    <w:name w:val="heading 1"/>
    <w:basedOn w:val="Normal"/>
    <w:next w:val="Normal"/>
    <w:link w:val="Titre1Car"/>
    <w:uiPriority w:val="9"/>
    <w:qFormat/>
    <w:rsid w:val="00B6720E"/>
    <w:pPr>
      <w:keepNext/>
      <w:keepLines/>
      <w:spacing w:before="24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9F1970"/>
    <w:pPr>
      <w:keepNext/>
      <w:keepLines/>
      <w:spacing w:before="24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16439E"/>
    <w:pPr>
      <w:keepNext/>
      <w:keepLines/>
      <w:spacing w:before="80"/>
      <w:outlineLvl w:val="2"/>
    </w:pPr>
    <w:rPr>
      <w:rFonts w:eastAsiaTheme="majorEastAsia" w:cstheme="majorBidi"/>
      <w:b/>
      <w:color w:val="243F60" w:themeColor="accent1" w:themeShade="7F"/>
      <w:sz w:val="24"/>
      <w:szCs w:val="24"/>
    </w:rPr>
  </w:style>
  <w:style w:type="paragraph" w:styleId="Titre4">
    <w:name w:val="heading 4"/>
    <w:basedOn w:val="Normal"/>
    <w:next w:val="Normal"/>
    <w:link w:val="Titre4Car"/>
    <w:uiPriority w:val="9"/>
    <w:unhideWhenUsed/>
    <w:qFormat/>
    <w:rsid w:val="008D6C9B"/>
    <w:pPr>
      <w:keepNext/>
      <w:keepLines/>
      <w:spacing w:before="80"/>
      <w:outlineLvl w:val="3"/>
    </w:pPr>
    <w:rPr>
      <w:rFonts w:eastAsiaTheme="majorEastAsia" w:cstheme="majorBidi"/>
      <w:b/>
      <w:iCs/>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20E"/>
    <w:rPr>
      <w:rFonts w:ascii="Arial" w:eastAsiaTheme="majorEastAsia" w:hAnsi="Arial" w:cstheme="majorBidi"/>
      <w:b/>
      <w:sz w:val="32"/>
      <w:szCs w:val="32"/>
    </w:rPr>
  </w:style>
  <w:style w:type="character" w:customStyle="1" w:styleId="Titre2Car">
    <w:name w:val="Titre 2 Car"/>
    <w:basedOn w:val="Policepardfaut"/>
    <w:link w:val="Titre2"/>
    <w:uiPriority w:val="9"/>
    <w:rsid w:val="009F1970"/>
    <w:rPr>
      <w:rFonts w:ascii="Arial" w:eastAsiaTheme="majorEastAsia" w:hAnsi="Arial" w:cstheme="majorBidi"/>
      <w:b/>
      <w:sz w:val="26"/>
      <w:szCs w:val="26"/>
    </w:rPr>
  </w:style>
  <w:style w:type="paragraph" w:styleId="Paragraphedeliste">
    <w:name w:val="List Paragraph"/>
    <w:basedOn w:val="Normal"/>
    <w:uiPriority w:val="34"/>
    <w:qFormat/>
    <w:rsid w:val="00FA4B5A"/>
    <w:pPr>
      <w:ind w:left="720"/>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customStyle="1" w:styleId="Titre3Car">
    <w:name w:val="Titre 3 Car"/>
    <w:basedOn w:val="Policepardfaut"/>
    <w:link w:val="Titre3"/>
    <w:uiPriority w:val="9"/>
    <w:rsid w:val="0016439E"/>
    <w:rPr>
      <w:rFonts w:ascii="Arial" w:eastAsiaTheme="majorEastAsia" w:hAnsi="Arial" w:cstheme="majorBidi"/>
      <w:b/>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customStyle="1" w:styleId="CommentaireCar">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customStyle="1" w:styleId="ObjetducommentaireCar">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rPr>
      <w:lang w:val="en-US"/>
    </w:rPr>
  </w:style>
  <w:style w:type="paragraph" w:styleId="TM1">
    <w:name w:val="toc 1"/>
    <w:basedOn w:val="Normal"/>
    <w:next w:val="Normal"/>
    <w:autoRedefine/>
    <w:uiPriority w:val="39"/>
    <w:unhideWhenUsed/>
    <w:rsid w:val="002443F5"/>
    <w:pPr>
      <w:tabs>
        <w:tab w:val="right" w:leader="dot" w:pos="9350"/>
      </w:tabs>
      <w:spacing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FA25A1"/>
    <w:rPr>
      <w:rFonts w:eastAsiaTheme="majorEastAsia" w:cstheme="majorBidi"/>
      <w:b/>
      <w:spacing w:val="-10"/>
      <w:kern w:val="28"/>
      <w:sz w:val="52"/>
      <w:szCs w:val="56"/>
    </w:rPr>
  </w:style>
  <w:style w:type="character" w:customStyle="1" w:styleId="TitreCar">
    <w:name w:val="Titre Car"/>
    <w:basedOn w:val="Policepardfaut"/>
    <w:link w:val="Titre"/>
    <w:uiPriority w:val="10"/>
    <w:rsid w:val="00FA25A1"/>
    <w:rPr>
      <w:rFonts w:ascii="Arial" w:eastAsiaTheme="majorEastAsia" w:hAnsi="Arial" w:cstheme="majorBidi"/>
      <w:b/>
      <w:spacing w:val="-10"/>
      <w:kern w:val="28"/>
      <w:sz w:val="52"/>
      <w:szCs w:val="56"/>
    </w:rPr>
  </w:style>
  <w:style w:type="paragraph" w:styleId="En-tte">
    <w:name w:val="header"/>
    <w:basedOn w:val="Normal"/>
    <w:link w:val="En-tteCar"/>
    <w:uiPriority w:val="99"/>
    <w:unhideWhenUsed/>
    <w:rsid w:val="00C51E87"/>
    <w:pPr>
      <w:tabs>
        <w:tab w:val="center" w:pos="4680"/>
        <w:tab w:val="right" w:pos="9360"/>
      </w:tabs>
    </w:pPr>
  </w:style>
  <w:style w:type="character" w:customStyle="1" w:styleId="En-tteCar">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customStyle="1" w:styleId="PieddepageCar">
    <w:name w:val="Pied de page Car"/>
    <w:basedOn w:val="Policepardfaut"/>
    <w:link w:val="Pieddepage"/>
    <w:uiPriority w:val="99"/>
    <w:rsid w:val="00C51E87"/>
    <w:rPr>
      <w:rFonts w:ascii="Calibri" w:hAnsi="Calibri" w:cs="Calibri"/>
    </w:rPr>
  </w:style>
  <w:style w:type="character" w:customStyle="1" w:styleId="UnresolvedMention1">
    <w:name w:val="Unresolved Mention1"/>
    <w:basedOn w:val="Policepardfaut"/>
    <w:uiPriority w:val="99"/>
    <w:semiHidden/>
    <w:unhideWhenUsed/>
    <w:rsid w:val="000E15EA"/>
    <w:rPr>
      <w:color w:val="605E5C"/>
      <w:shd w:val="clear" w:color="auto" w:fill="E1DFDD"/>
    </w:rPr>
  </w:style>
  <w:style w:type="character" w:customStyle="1" w:styleId="Titre4Car">
    <w:name w:val="Titre 4 Car"/>
    <w:basedOn w:val="Policepardfaut"/>
    <w:link w:val="Titre4"/>
    <w:uiPriority w:val="9"/>
    <w:rsid w:val="008D6C9B"/>
    <w:rPr>
      <w:rFonts w:ascii="Arial" w:eastAsiaTheme="majorEastAsia" w:hAnsi="Arial" w:cstheme="majorBidi"/>
      <w:b/>
      <w:iCs/>
    </w:rPr>
  </w:style>
  <w:style w:type="character" w:customStyle="1" w:styleId="Titre5Car">
    <w:name w:val="Titre 5 Car"/>
    <w:basedOn w:val="Policepardfaut"/>
    <w:link w:val="Titre5"/>
    <w:uiPriority w:val="9"/>
    <w:semiHidden/>
    <w:rsid w:val="006C2FA5"/>
    <w:rPr>
      <w:rFonts w:asciiTheme="majorHAnsi" w:eastAsiaTheme="majorEastAsia" w:hAnsiTheme="majorHAnsi" w:cstheme="majorBidi"/>
      <w:color w:val="365F91" w:themeColor="accent1" w:themeShade="BF"/>
    </w:rPr>
  </w:style>
  <w:style w:type="character" w:customStyle="1" w:styleId="cc">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2C30DE"/>
    <w:rPr>
      <w:color w:val="605E5C"/>
      <w:shd w:val="clear" w:color="auto" w:fill="E1DFDD"/>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customStyle="1" w:styleId="paragraph">
    <w:name w:val="paragraph"/>
    <w:basedOn w:val="Normal"/>
    <w:rsid w:val="00D344D4"/>
    <w:pPr>
      <w:spacing w:before="100" w:beforeAutospacing="1" w:after="100" w:afterAutospacing="1"/>
      <w:contextualSpacing w:val="0"/>
    </w:pPr>
    <w:rPr>
      <w:rFonts w:ascii="Times New Roman" w:eastAsia="Times New Roman" w:hAnsi="Times New Roman" w:cs="Times New Roman"/>
      <w:sz w:val="24"/>
      <w:szCs w:val="24"/>
      <w:lang w:eastAsia="en-CA"/>
    </w:rPr>
  </w:style>
  <w:style w:type="character" w:customStyle="1" w:styleId="normaltextrun">
    <w:name w:val="normaltextrun"/>
    <w:basedOn w:val="Policepardfaut"/>
    <w:rsid w:val="00D344D4"/>
  </w:style>
  <w:style w:type="character" w:customStyle="1" w:styleId="eop">
    <w:name w:val="eop"/>
    <w:basedOn w:val="Policepardfaut"/>
    <w:rsid w:val="00D3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514341285">
      <w:bodyDiv w:val="1"/>
      <w:marLeft w:val="0"/>
      <w:marRight w:val="0"/>
      <w:marTop w:val="0"/>
      <w:marBottom w:val="0"/>
      <w:divBdr>
        <w:top w:val="none" w:sz="0" w:space="0" w:color="auto"/>
        <w:left w:val="none" w:sz="0" w:space="0" w:color="auto"/>
        <w:bottom w:val="none" w:sz="0" w:space="0" w:color="auto"/>
        <w:right w:val="none" w:sz="0" w:space="0" w:color="auto"/>
      </w:divBdr>
      <w:divsChild>
        <w:div w:id="345718826">
          <w:marLeft w:val="0"/>
          <w:marRight w:val="0"/>
          <w:marTop w:val="0"/>
          <w:marBottom w:val="0"/>
          <w:divBdr>
            <w:top w:val="none" w:sz="0" w:space="0" w:color="auto"/>
            <w:left w:val="none" w:sz="0" w:space="0" w:color="auto"/>
            <w:bottom w:val="none" w:sz="0" w:space="0" w:color="auto"/>
            <w:right w:val="none" w:sz="0" w:space="0" w:color="auto"/>
          </w:divBdr>
        </w:div>
        <w:div w:id="629633457">
          <w:marLeft w:val="0"/>
          <w:marRight w:val="0"/>
          <w:marTop w:val="0"/>
          <w:marBottom w:val="0"/>
          <w:divBdr>
            <w:top w:val="none" w:sz="0" w:space="0" w:color="auto"/>
            <w:left w:val="none" w:sz="0" w:space="0" w:color="auto"/>
            <w:bottom w:val="none" w:sz="0" w:space="0" w:color="auto"/>
            <w:right w:val="none" w:sz="0" w:space="0" w:color="auto"/>
          </w:divBdr>
        </w:div>
        <w:div w:id="790783734">
          <w:marLeft w:val="0"/>
          <w:marRight w:val="0"/>
          <w:marTop w:val="0"/>
          <w:marBottom w:val="0"/>
          <w:divBdr>
            <w:top w:val="none" w:sz="0" w:space="0" w:color="auto"/>
            <w:left w:val="none" w:sz="0" w:space="0" w:color="auto"/>
            <w:bottom w:val="none" w:sz="0" w:space="0" w:color="auto"/>
            <w:right w:val="none" w:sz="0" w:space="0" w:color="auto"/>
          </w:divBdr>
        </w:div>
        <w:div w:id="2141803626">
          <w:marLeft w:val="0"/>
          <w:marRight w:val="0"/>
          <w:marTop w:val="0"/>
          <w:marBottom w:val="0"/>
          <w:divBdr>
            <w:top w:val="none" w:sz="0" w:space="0" w:color="auto"/>
            <w:left w:val="none" w:sz="0" w:space="0" w:color="auto"/>
            <w:bottom w:val="none" w:sz="0" w:space="0" w:color="auto"/>
            <w:right w:val="none" w:sz="0" w:space="0" w:color="auto"/>
          </w:divBdr>
        </w:div>
        <w:div w:id="152764759">
          <w:marLeft w:val="0"/>
          <w:marRight w:val="0"/>
          <w:marTop w:val="0"/>
          <w:marBottom w:val="0"/>
          <w:divBdr>
            <w:top w:val="none" w:sz="0" w:space="0" w:color="auto"/>
            <w:left w:val="none" w:sz="0" w:space="0" w:color="auto"/>
            <w:bottom w:val="none" w:sz="0" w:space="0" w:color="auto"/>
            <w:right w:val="none" w:sz="0" w:space="0" w:color="auto"/>
          </w:divBdr>
        </w:div>
        <w:div w:id="1707680860">
          <w:marLeft w:val="0"/>
          <w:marRight w:val="0"/>
          <w:marTop w:val="0"/>
          <w:marBottom w:val="0"/>
          <w:divBdr>
            <w:top w:val="none" w:sz="0" w:space="0" w:color="auto"/>
            <w:left w:val="none" w:sz="0" w:space="0" w:color="auto"/>
            <w:bottom w:val="none" w:sz="0" w:space="0" w:color="auto"/>
            <w:right w:val="none" w:sz="0" w:space="0" w:color="auto"/>
          </w:divBdr>
        </w:div>
        <w:div w:id="2028829891">
          <w:marLeft w:val="0"/>
          <w:marRight w:val="0"/>
          <w:marTop w:val="0"/>
          <w:marBottom w:val="0"/>
          <w:divBdr>
            <w:top w:val="none" w:sz="0" w:space="0" w:color="auto"/>
            <w:left w:val="none" w:sz="0" w:space="0" w:color="auto"/>
            <w:bottom w:val="none" w:sz="0" w:space="0" w:color="auto"/>
            <w:right w:val="none" w:sz="0" w:space="0" w:color="auto"/>
          </w:divBdr>
        </w:div>
        <w:div w:id="34282545">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344042983">
      <w:bodyDiv w:val="1"/>
      <w:marLeft w:val="0"/>
      <w:marRight w:val="0"/>
      <w:marTop w:val="0"/>
      <w:marBottom w:val="0"/>
      <w:divBdr>
        <w:top w:val="none" w:sz="0" w:space="0" w:color="auto"/>
        <w:left w:val="none" w:sz="0" w:space="0" w:color="auto"/>
        <w:bottom w:val="none" w:sz="0" w:space="0" w:color="auto"/>
        <w:right w:val="none" w:sz="0" w:space="0" w:color="auto"/>
      </w:divBdr>
      <w:divsChild>
        <w:div w:id="944848111">
          <w:marLeft w:val="0"/>
          <w:marRight w:val="0"/>
          <w:marTop w:val="0"/>
          <w:marBottom w:val="0"/>
          <w:divBdr>
            <w:top w:val="none" w:sz="0" w:space="0" w:color="auto"/>
            <w:left w:val="none" w:sz="0" w:space="0" w:color="auto"/>
            <w:bottom w:val="none" w:sz="0" w:space="0" w:color="auto"/>
            <w:right w:val="none" w:sz="0" w:space="0" w:color="auto"/>
          </w:divBdr>
        </w:div>
        <w:div w:id="822893215">
          <w:marLeft w:val="0"/>
          <w:marRight w:val="0"/>
          <w:marTop w:val="0"/>
          <w:marBottom w:val="0"/>
          <w:divBdr>
            <w:top w:val="none" w:sz="0" w:space="0" w:color="auto"/>
            <w:left w:val="none" w:sz="0" w:space="0" w:color="auto"/>
            <w:bottom w:val="none" w:sz="0" w:space="0" w:color="auto"/>
            <w:right w:val="none" w:sz="0" w:space="0" w:color="auto"/>
          </w:divBdr>
        </w:div>
        <w:div w:id="588125287">
          <w:marLeft w:val="0"/>
          <w:marRight w:val="0"/>
          <w:marTop w:val="0"/>
          <w:marBottom w:val="0"/>
          <w:divBdr>
            <w:top w:val="none" w:sz="0" w:space="0" w:color="auto"/>
            <w:left w:val="none" w:sz="0" w:space="0" w:color="auto"/>
            <w:bottom w:val="none" w:sz="0" w:space="0" w:color="auto"/>
            <w:right w:val="none" w:sz="0" w:space="0" w:color="auto"/>
          </w:divBdr>
        </w:div>
        <w:div w:id="1258488083">
          <w:marLeft w:val="0"/>
          <w:marRight w:val="0"/>
          <w:marTop w:val="0"/>
          <w:marBottom w:val="0"/>
          <w:divBdr>
            <w:top w:val="none" w:sz="0" w:space="0" w:color="auto"/>
            <w:left w:val="none" w:sz="0" w:space="0" w:color="auto"/>
            <w:bottom w:val="none" w:sz="0" w:space="0" w:color="auto"/>
            <w:right w:val="none" w:sz="0" w:space="0" w:color="auto"/>
          </w:divBdr>
        </w:div>
        <w:div w:id="976647603">
          <w:marLeft w:val="0"/>
          <w:marRight w:val="0"/>
          <w:marTop w:val="0"/>
          <w:marBottom w:val="0"/>
          <w:divBdr>
            <w:top w:val="none" w:sz="0" w:space="0" w:color="auto"/>
            <w:left w:val="none" w:sz="0" w:space="0" w:color="auto"/>
            <w:bottom w:val="none" w:sz="0" w:space="0" w:color="auto"/>
            <w:right w:val="none" w:sz="0" w:space="0" w:color="auto"/>
          </w:divBdr>
        </w:div>
        <w:div w:id="55012136">
          <w:marLeft w:val="0"/>
          <w:marRight w:val="0"/>
          <w:marTop w:val="0"/>
          <w:marBottom w:val="0"/>
          <w:divBdr>
            <w:top w:val="none" w:sz="0" w:space="0" w:color="auto"/>
            <w:left w:val="none" w:sz="0" w:space="0" w:color="auto"/>
            <w:bottom w:val="none" w:sz="0" w:space="0" w:color="auto"/>
            <w:right w:val="none" w:sz="0" w:space="0" w:color="auto"/>
          </w:divBdr>
        </w:div>
        <w:div w:id="218244877">
          <w:marLeft w:val="0"/>
          <w:marRight w:val="0"/>
          <w:marTop w:val="0"/>
          <w:marBottom w:val="0"/>
          <w:divBdr>
            <w:top w:val="none" w:sz="0" w:space="0" w:color="auto"/>
            <w:left w:val="none" w:sz="0" w:space="0" w:color="auto"/>
            <w:bottom w:val="none" w:sz="0" w:space="0" w:color="auto"/>
            <w:right w:val="none" w:sz="0" w:space="0" w:color="auto"/>
          </w:divBdr>
        </w:div>
        <w:div w:id="512496310">
          <w:marLeft w:val="0"/>
          <w:marRight w:val="0"/>
          <w:marTop w:val="0"/>
          <w:marBottom w:val="0"/>
          <w:divBdr>
            <w:top w:val="none" w:sz="0" w:space="0" w:color="auto"/>
            <w:left w:val="none" w:sz="0" w:space="0" w:color="auto"/>
            <w:bottom w:val="none" w:sz="0" w:space="0" w:color="auto"/>
            <w:right w:val="none" w:sz="0" w:space="0" w:color="auto"/>
          </w:divBdr>
        </w:div>
      </w:divsChild>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 w:id="181379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rtc.gc.ca/eng/info_sht/b322.htm" TargetMode="External"/><Relationship Id="rId18" Type="http://schemas.openxmlformats.org/officeDocument/2006/relationships/hyperlink" Target="https://www.w3.org/WAI/WCAG21/Understanding/info-and-relationships" TargetMode="External"/><Relationship Id="rId26" Type="http://schemas.openxmlformats.org/officeDocument/2006/relationships/hyperlink" Target="https://www.w3.org/WAI/WCAG21/Understanding/audio-control.html" TargetMode="External"/><Relationship Id="rId3" Type="http://schemas.openxmlformats.org/officeDocument/2006/relationships/customXml" Target="../customXml/item3.xml"/><Relationship Id="rId21" Type="http://schemas.openxmlformats.org/officeDocument/2006/relationships/hyperlink" Target="https://www.w3.org/WAI/WCAG21/Understanding/non-text-contrast.html" TargetMode="Externa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hyperlink" Target="https://www.w3.org/WAI/WCAG21/Understanding/labels-or-instructions" TargetMode="External"/><Relationship Id="rId25" Type="http://schemas.openxmlformats.org/officeDocument/2006/relationships/hyperlink" Target="https://www.w3.org/WAI/WCAG21/Understanding/pause-stop-hide.html"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www.w3.org/WAI/WCAG21/Understanding/focus-visible" TargetMode="External"/><Relationship Id="rId20" Type="http://schemas.openxmlformats.org/officeDocument/2006/relationships/hyperlink" Target="https://www.w3.org/WAI/WCAG21/Understanding/contrast-enhance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deliver/etsi_en/301500_301599/301549/03.02.01_60/en_301549v030201p.pdf" TargetMode="External"/><Relationship Id="rId24" Type="http://schemas.openxmlformats.org/officeDocument/2006/relationships/hyperlink" Target="https://www.w3.org/WAI/WCAG21/Understanding/three-flashes-or-below-threshold.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3.org/WAI/WCAG21/Understanding/keyboard-accessible" TargetMode="External"/><Relationship Id="rId23" Type="http://schemas.openxmlformats.org/officeDocument/2006/relationships/hyperlink" Target="https://www.w3.org/WAI/WCAG21/Understanding/no-keyboard-trap.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3.org/WAI/WCAG21/Understanding/contrast-minimum"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tc.gc.ca/eng/info_sht/b322.htm" TargetMode="External"/><Relationship Id="rId22" Type="http://schemas.openxmlformats.org/officeDocument/2006/relationships/hyperlink" Target="https://www.w3.org/WAI/WCAG21/Understanding/keyboard.html" TargetMode="External"/><Relationship Id="rId27" Type="http://schemas.openxmlformats.org/officeDocument/2006/relationships/hyperlink" Target="https://www.w3.org/WAI/WCAG21/Understanding/headings-and-label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SharingLinks.60693df2-0edf-4c49-aed5-819aa86d73cd.OrganizationEdit.38fbd1af-a9ad-4ed2-9cbb-8ec4aefca370</DisplayName>
        <AccountId>117</AccountId>
        <AccountType/>
      </UserInfo>
      <UserInfo>
        <DisplayName>Andrea Goffart</DisplayName>
        <AccountId>98</AccountId>
        <AccountType/>
      </UserInfo>
      <UserInfo>
        <DisplayName>SharingLinks.785719c9-57eb-45d6-b6c2-5acc1301c3c2.Flexible.bd101c5b-ef0f-4960-9e7c-e7d1dce36a75</DisplayName>
        <AccountId>134</AccountId>
        <AccountType/>
      </UserInfo>
      <UserInfo>
        <DisplayName>Sarah Lusthaus</DisplayName>
        <AccountId>414</AccountId>
        <AccountType/>
      </UserInfo>
      <UserInfo>
        <DisplayName>Irene Chisholm</DisplayName>
        <AccountId>415</AccountId>
        <AccountType/>
      </UserInfo>
      <UserInfo>
        <DisplayName>Melissa Tremblay</DisplayName>
        <AccountId>314</AccountId>
        <AccountType/>
      </UserInfo>
      <UserInfo>
        <DisplayName>Antoine Bedward</DisplayName>
        <AccountId>9</AccountId>
        <AccountType/>
      </UserInfo>
      <UserInfo>
        <DisplayName>Sarah Lawrence</DisplayName>
        <AccountId>416</AccountId>
        <AccountType/>
      </UserInfo>
      <UserInfo>
        <DisplayName>Jennifer Kerr</DisplayName>
        <AccountId>15</AccountId>
        <AccountType/>
      </UserInfo>
      <UserInfo>
        <DisplayName>Vanessa Vermette</DisplayName>
        <AccountId>468</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English</Value>
    </Language>
    <Details xmlns="95d91d43-16b9-4eaa-b446-97fc4a70c4d1" xsi:nil="true"/>
  </documentManagement>
</p:properties>
</file>

<file path=customXml/itemProps1.xml><?xml version="1.0" encoding="utf-8"?>
<ds:datastoreItem xmlns:ds="http://schemas.openxmlformats.org/officeDocument/2006/customXml" ds:itemID="{E9A7408B-F624-4794-A41F-130C39FC884B}">
  <ds:schemaRefs>
    <ds:schemaRef ds:uri="http://schemas.openxmlformats.org/officeDocument/2006/bibliography"/>
  </ds:schemaRefs>
</ds:datastoreItem>
</file>

<file path=customXml/itemProps2.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3.xml><?xml version="1.0" encoding="utf-8"?>
<ds:datastoreItem xmlns:ds="http://schemas.openxmlformats.org/officeDocument/2006/customXml" ds:itemID="{75505A68-3DC8-4529-837C-BC9EDA3D1FD2}"/>
</file>

<file path=customXml/itemProps4.xml><?xml version="1.0" encoding="utf-8"?>
<ds:datastoreItem xmlns:ds="http://schemas.openxmlformats.org/officeDocument/2006/customXml" ds:itemID="{4F2AA821-248E-4423-A712-1AD89FC0C49C}">
  <ds:schemaRefs>
    <ds:schemaRef ds:uri="http://schemas.microsoft.com/office/2006/metadata/properties"/>
    <ds:schemaRef ds:uri="http://schemas.microsoft.com/office/infopath/2007/PartnerControls"/>
    <ds:schemaRef ds:uri="20423fc0-c239-4e24-a6f9-d23a613d8128"/>
    <ds:schemaRef ds:uri="95d91d43-16b9-4eaa-b446-97fc4a70c4d1"/>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1882</Words>
  <Characters>10356</Characters>
  <Application>Microsoft Office Word</Application>
  <DocSecurity>0</DocSecurity>
  <Lines>86</Lines>
  <Paragraphs>24</Paragraphs>
  <ScaleCrop>false</ScaleCrop>
  <Company>Government of Canada</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Requirements for Audio-Video</dc:title>
  <dc:subject>Accessibility multimedia</dc:subject>
  <dc:creator>Government of Canada</dc:creator>
  <cp:keywords>Accessibility, videos</cp:keywords>
  <dc:description/>
  <cp:lastModifiedBy>Laurent Bergeron-Collin (CSPS-EFPC)</cp:lastModifiedBy>
  <cp:revision>85</cp:revision>
  <cp:lastPrinted>2020-03-10T18:30:00Z</cp:lastPrinted>
  <dcterms:created xsi:type="dcterms:W3CDTF">2023-01-04T19:01:00Z</dcterms:created>
  <dcterms:modified xsi:type="dcterms:W3CDTF">2023-07-24T15:44:00Z</dcterms:modified>
  <cp:category>Accessibility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MediaServiceImageTags">
    <vt:lpwstr/>
  </property>
</Properties>
</file>