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="6306108D" w:rsidP="6306108D" w:rsidRDefault="6306108D" w14:paraId="28B48B83" w14:textId="75444438">
      <w:pPr>
        <w:pStyle w:val="Title"/>
        <w:spacing w:after="0"/>
        <w:jc w:val="center"/>
        <w:rPr>
          <w:rFonts w:ascii="Calibri Light" w:hAnsi="Calibri Light" w:eastAsia="Calibri Light" w:cs="Calibri Light"/>
          <w:b w:val="0"/>
          <w:color w:val="000000" w:themeColor="text1"/>
          <w:sz w:val="56"/>
        </w:rPr>
      </w:pPr>
      <w:r>
        <w:br w:type="page"/>
      </w:r>
      <w:r w:rsidRPr="6306108D" w:rsidR="57572DC5">
        <w:rPr>
          <w:rFonts w:ascii="Calibri Light" w:hAnsi="Calibri Light" w:eastAsia="Calibri Light" w:cs="Calibri Light"/>
          <w:b w:val="0"/>
          <w:color w:val="000000" w:themeColor="text1"/>
          <w:sz w:val="56"/>
          <w:lang w:val="en-US"/>
        </w:rPr>
        <w:t>[Required Information]</w:t>
      </w:r>
    </w:p>
    <w:p w:rsidR="57572DC5" w:rsidP="6306108D" w:rsidRDefault="57572DC5" w14:paraId="42BEFD37" w14:textId="639683B8">
      <w:pPr>
        <w:pStyle w:val="Subtitl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That section must be filled by the content editor/writer.</w:t>
      </w:r>
    </w:p>
    <w:p w:rsidR="57572DC5" w:rsidP="6306108D" w:rsidRDefault="57572DC5" w14:paraId="45063A1E" w14:textId="6E46EC73">
      <w:pPr>
        <w:pStyle w:val="Subtitl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The information in that section is necessary for the web developer.</w:t>
      </w:r>
    </w:p>
    <w:p w:rsidR="6306108D" w:rsidP="6306108D" w:rsidRDefault="6306108D" w14:paraId="0FE160F8" w14:textId="7C4B09E6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</w:p>
    <w:p w:rsidR="57572DC5" w:rsidP="6306108D" w:rsidRDefault="57572DC5" w14:paraId="32C4FBCA" w14:textId="47A22B4C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While you are reviewing the content make sure you apply some best practices:</w:t>
      </w:r>
    </w:p>
    <w:p w:rsidR="57572DC5" w:rsidP="003D1F6F" w:rsidRDefault="57572DC5" w14:paraId="00AF78C8" w14:textId="5D1DD9A3">
      <w:pPr>
        <w:pStyle w:val="ListParagraph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HTML first, if you have an alternative version (word, pdf) a link will be on the page.</w:t>
      </w:r>
    </w:p>
    <w:p w:rsidR="57572DC5" w:rsidP="003D1F6F" w:rsidRDefault="57572DC5" w14:paraId="4D1DB184" w14:textId="31B6B6A7">
      <w:pPr>
        <w:pStyle w:val="ListParagraph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4DAFB6BB" w:rsidR="1EA20930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 xml:space="preserve">Use only the </w:t>
      </w:r>
      <w:bookmarkStart w:name="_Int_uKeD1wYZ" w:id="300777008"/>
      <w:r w:rsidRPr="4DAFB6BB" w:rsidR="1EA20930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>predefine</w:t>
      </w:r>
      <w:bookmarkEnd w:id="300777008"/>
      <w:r w:rsidRPr="4DAFB6BB" w:rsidR="1EA20930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 xml:space="preserve"> style in </w:t>
      </w:r>
      <w:bookmarkStart w:name="_Int_0FlJzrjX" w:id="193199582"/>
      <w:r w:rsidRPr="4DAFB6BB" w:rsidR="1EA20930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>word</w:t>
      </w:r>
      <w:bookmarkEnd w:id="193199582"/>
      <w:r w:rsidRPr="4DAFB6BB" w:rsidR="1EA20930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>, Heading 1 Heading 2 etc.</w:t>
      </w:r>
    </w:p>
    <w:p w:rsidR="57572DC5" w:rsidP="003D1F6F" w:rsidRDefault="57572DC5" w14:paraId="5D47AA3C" w14:textId="1A0F5098">
      <w:pPr>
        <w:pStyle w:val="ListParagraph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Anywhere there is link we should have the detail in bracket</w:t>
      </w:r>
    </w:p>
    <w:p w:rsidR="57572DC5" w:rsidP="003D1F6F" w:rsidRDefault="57572DC5" w14:paraId="74D23190" w14:textId="3E225335">
      <w:pPr>
        <w:pStyle w:val="ListParagraph"/>
        <w:numPr>
          <w:ilvl w:val="1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example:</w:t>
      </w:r>
    </w:p>
    <w:p w:rsidR="57572DC5" w:rsidP="003D1F6F" w:rsidRDefault="0016398F" w14:paraId="15224A77" w14:textId="1903C131">
      <w:pPr>
        <w:pStyle w:val="ListParagraph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hyperlink r:id="rId11">
        <w:r w:rsidRPr="6306108D" w:rsidR="57572DC5">
          <w:rPr>
            <w:rStyle w:val="Hyperlink"/>
            <w:rFonts w:ascii="Segoe UI" w:hAnsi="Segoe UI" w:eastAsia="Segoe UI" w:cs="Segoe UI"/>
            <w:i/>
            <w:iCs/>
            <w:sz w:val="21"/>
            <w:szCs w:val="21"/>
            <w:lang w:val="en-US"/>
          </w:rPr>
          <w:t>EN 301 549</w:t>
        </w:r>
        <w:r w:rsidRPr="6306108D" w:rsidR="57572DC5">
          <w:rPr>
            <w:rStyle w:val="Hyperlink"/>
            <w:rFonts w:ascii="Segoe UI" w:hAnsi="Segoe UI" w:eastAsia="Segoe UI" w:cs="Segoe UI"/>
            <w:sz w:val="21"/>
            <w:szCs w:val="21"/>
            <w:lang w:val="en-US"/>
          </w:rPr>
          <w:t xml:space="preserve"> (PDF, 2.3MB)</w:t>
        </w:r>
      </w:hyperlink>
    </w:p>
    <w:p w:rsidR="57572DC5" w:rsidP="003D1F6F" w:rsidRDefault="0016398F" w14:paraId="0F17D7B0" w14:textId="27BF3C1F">
      <w:pPr>
        <w:pStyle w:val="ListParagraph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hyperlink r:id="rId12">
        <w:r w:rsidRPr="6306108D" w:rsidR="57572DC5">
          <w:rPr>
            <w:rStyle w:val="Hyperlink"/>
            <w:rFonts w:ascii="Segoe UI" w:hAnsi="Segoe UI" w:eastAsia="Segoe UI" w:cs="Segoe UI"/>
            <w:i/>
            <w:iCs/>
            <w:sz w:val="21"/>
            <w:szCs w:val="21"/>
            <w:lang w:val="fr-CA"/>
          </w:rPr>
          <w:t>EN 301 549</w:t>
        </w:r>
        <w:r w:rsidRPr="6306108D" w:rsidR="57572DC5">
          <w:rPr>
            <w:rStyle w:val="Hyperlink"/>
            <w:rFonts w:ascii="Segoe UI" w:hAnsi="Segoe UI" w:eastAsia="Segoe UI" w:cs="Segoe UI"/>
            <w:sz w:val="21"/>
            <w:szCs w:val="21"/>
            <w:lang w:val="fr-CA"/>
          </w:rPr>
          <w:t xml:space="preserve"> (PDF 2.3Mo) (disponible seulement en anglais)</w:t>
        </w:r>
      </w:hyperlink>
    </w:p>
    <w:p w:rsidR="6306108D" w:rsidP="6306108D" w:rsidRDefault="6306108D" w14:paraId="0F89795F" w14:textId="450658D3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</w:p>
    <w:p w:rsidR="57572DC5" w:rsidP="2483BB1C" w:rsidRDefault="57572DC5" w14:paraId="24C8DF68" w14:textId="2AE712BF">
      <w:pPr>
        <w:pStyle w:val="Heading2"/>
        <w:spacing w:before="40" w:line="259" w:lineRule="auto"/>
        <w:rPr>
          <w:rFonts w:eastAsia="Arial" w:cs="Arial"/>
          <w:color w:val="000000" w:themeColor="text1"/>
          <w:sz w:val="24"/>
          <w:szCs w:val="24"/>
        </w:rPr>
      </w:pPr>
      <w:bookmarkStart w:name="_Toc1345793885" w:id="107156376"/>
      <w:r w:rsidRPr="6CB6B3B5" w:rsidR="1EA20930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>Short Introduction / Description</w:t>
      </w:r>
      <w:bookmarkEnd w:id="107156376"/>
    </w:p>
    <w:p w:rsidR="4C09FF41" w:rsidP="4DAFB6BB" w:rsidRDefault="4C09FF41" w14:paraId="24807239" w14:textId="3CA5D464">
      <w:pPr>
        <w:pStyle w:val="Normal"/>
        <w:rPr>
          <w:del w:author="Josh Cohen (CSPS-EFPC)" w:date="2023-05-05T17:56:13.685Z" w:id="778484135"/>
          <w:sz w:val="24"/>
          <w:szCs w:val="24"/>
          <w:u w:val="none"/>
          <w:lang w:val="en-US"/>
          <w:rPrChange w:author="Josh Cohen (CSPS-EFPC)" w:date="2023-05-05T17:59:11.655Z" w:id="356796662">
            <w:rPr>
              <w:del w:author="Josh Cohen (CSPS-EFPC)" w:date="2023-05-05T17:56:13.685Z" w:id="1753665194"/>
              <w:rFonts w:eastAsia="Arial" w:cs="Arial"/>
              <w:color w:val="5A5A5A"/>
              <w:sz w:val="24"/>
              <w:szCs w:val="24"/>
              <w:lang w:val="en-US"/>
            </w:rPr>
          </w:rPrChange>
        </w:rPr>
        <w:pPrChange w:author="Josh Cohen (CSPS-EFPC)" w:date="2023-05-05T17:56:16.958Z">
          <w:pPr>
            <w:pStyle w:val="Subtitle"/>
            <w:spacing w:after="160" w:line="259" w:lineRule="auto"/>
          </w:pPr>
        </w:pPrChange>
      </w:pPr>
      <w:r w:rsidRPr="4DAFB6BB" w:rsidR="4C09FF41">
        <w:rPr>
          <w:sz w:val="24"/>
          <w:szCs w:val="24"/>
          <w:u w:val="none"/>
          <w:lang w:val="en-US"/>
          <w:rPrChange w:author="Josh Cohen (CSPS-EFPC)" w:date="2023-05-05T17:59:11.65Z" w:id="1657520269">
            <w:rPr>
              <w:lang w:val="en-US"/>
            </w:rPr>
          </w:rPrChange>
        </w:rPr>
        <w:t>This document</w:t>
      </w:r>
      <w:r w:rsidRPr="4DAFB6BB" w:rsidR="4C09FF41">
        <w:rPr>
          <w:sz w:val="24"/>
          <w:szCs w:val="24"/>
          <w:u w:val="none"/>
          <w:lang w:val="en-US"/>
          <w:rPrChange w:author="Josh Cohen (CSPS-EFPC)" w:date="2023-05-05T17:59:11.651Z" w:id="1799765340">
            <w:rPr>
              <w:lang w:val="en-US"/>
            </w:rPr>
          </w:rPrChange>
        </w:rPr>
        <w:t xml:space="preserve"> is a great introduction on how to make accessible </w:t>
      </w:r>
      <w:r w:rsidRPr="4DAFB6BB" w:rsidR="4C09FF41">
        <w:rPr>
          <w:sz w:val="24"/>
          <w:szCs w:val="24"/>
          <w:u w:val="none"/>
          <w:lang w:val="en-US"/>
          <w:rPrChange w:author="Josh Cohen (CSPS-EFPC)" w:date="2023-05-05T17:59:11.652Z" w:id="1002108717">
            <w:rPr>
              <w:lang w:val="en-US"/>
            </w:rPr>
          </w:rPrChange>
        </w:rPr>
        <w:t>video</w:t>
      </w:r>
      <w:r w:rsidRPr="4DAFB6BB" w:rsidR="4C09FF41">
        <w:rPr>
          <w:sz w:val="24"/>
          <w:szCs w:val="24"/>
          <w:u w:val="none"/>
          <w:lang w:val="en-US"/>
          <w:rPrChange w:author="Josh Cohen (CSPS-EFPC)" w:date="2023-05-05T17:59:11.652Z" w:id="1465236428">
            <w:rPr>
              <w:lang w:val="en-US"/>
            </w:rPr>
          </w:rPrChange>
        </w:rPr>
        <w:t xml:space="preserve"> for </w:t>
      </w:r>
      <w:r w:rsidRPr="4DAFB6BB" w:rsidR="4C09FF41">
        <w:rPr>
          <w:sz w:val="24"/>
          <w:szCs w:val="24"/>
          <w:u w:val="none"/>
          <w:lang w:val="en-US"/>
          <w:rPrChange w:author="Josh Cohen (CSPS-EFPC)" w:date="2023-05-05T17:59:11.653Z" w:id="98666738">
            <w:rPr>
              <w:lang w:val="en-US"/>
            </w:rPr>
          </w:rPrChange>
        </w:rPr>
        <w:t>a</w:t>
      </w:r>
      <w:r w:rsidRPr="4DAFB6BB" w:rsidR="00A3282A">
        <w:rPr>
          <w:sz w:val="24"/>
          <w:szCs w:val="24"/>
          <w:u w:val="none"/>
          <w:lang w:val="en-US"/>
        </w:rPr>
        <w:t xml:space="preserve"> </w:t>
      </w:r>
      <w:r w:rsidRPr="4DAFB6BB" w:rsidR="4C09FF41">
        <w:rPr>
          <w:sz w:val="24"/>
          <w:szCs w:val="24"/>
          <w:u w:val="none"/>
          <w:lang w:val="en-US"/>
          <w:rPrChange w:author="Josh Cohen (CSPS-EFPC)" w:date="2023-05-05T17:59:11.654Z" w:id="598356936">
            <w:rPr>
              <w:lang w:val="en-US"/>
            </w:rPr>
          </w:rPrChange>
        </w:rPr>
        <w:t>communication advisor audience which are in between the web author and the content expert.</w:t>
      </w:r>
    </w:p>
    <w:p w:rsidR="6306108D" w:rsidP="6306108D" w:rsidRDefault="6306108D" w14:paraId="76F0CF9A" w14:textId="5933405C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</w:p>
    <w:p w:rsidR="57572DC5" w:rsidP="2483BB1C" w:rsidRDefault="57572DC5" w14:paraId="59B9065F" w14:textId="0A0B2A25">
      <w:pPr>
        <w:pStyle w:val="Heading2"/>
        <w:spacing w:before="40" w:line="259" w:lineRule="auto"/>
        <w:rPr>
          <w:rFonts w:eastAsia="Arial" w:cs="Arial"/>
          <w:color w:val="000000" w:themeColor="text1"/>
          <w:sz w:val="24"/>
          <w:szCs w:val="24"/>
        </w:rPr>
      </w:pPr>
      <w:bookmarkStart w:name="_Toc536977645" w:id="1504129535"/>
      <w:r w:rsidRPr="6CB6B3B5" w:rsidR="57572DC5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>Categories</w:t>
      </w:r>
      <w:bookmarkEnd w:id="1504129535"/>
    </w:p>
    <w:p w:rsidR="6306108D" w:rsidP="6306108D" w:rsidRDefault="6306108D" w14:paraId="4E3E618C" w14:textId="30F8C1FA">
      <w:pPr>
        <w:keepNext/>
        <w:keepLines/>
        <w:spacing w:before="40" w:line="259" w:lineRule="auto"/>
        <w:rPr>
          <w:rFonts w:eastAsia="Arial" w:cs="Arial"/>
          <w:b/>
          <w:bCs/>
          <w:color w:val="000000" w:themeColor="text1"/>
          <w:sz w:val="24"/>
          <w:szCs w:val="24"/>
        </w:rPr>
      </w:pPr>
    </w:p>
    <w:p w:rsidR="57572DC5" w:rsidP="2483BB1C" w:rsidRDefault="57572DC5" w14:paraId="4D4E0C8C" w14:textId="420A5E13">
      <w:pPr>
        <w:pStyle w:val="Heading2"/>
        <w:spacing w:before="40" w:line="259" w:lineRule="auto"/>
        <w:rPr>
          <w:rFonts w:eastAsia="Arial" w:cs="Arial"/>
          <w:color w:val="000000" w:themeColor="text1"/>
          <w:sz w:val="24"/>
          <w:szCs w:val="24"/>
        </w:rPr>
      </w:pPr>
      <w:bookmarkStart w:name="_Toc378394847" w:id="1670151513"/>
      <w:r w:rsidRPr="6CB6B3B5" w:rsidR="57572DC5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>Target Audience</w:t>
      </w:r>
      <w:bookmarkEnd w:id="1670151513"/>
    </w:p>
    <w:p w:rsidR="6306108D" w:rsidP="6306108D" w:rsidRDefault="6306108D" w14:paraId="47EE5332" w14:textId="216E2F14">
      <w:pPr>
        <w:keepNext/>
        <w:keepLines/>
        <w:spacing w:before="40" w:line="259" w:lineRule="auto"/>
        <w:rPr>
          <w:rFonts w:eastAsia="Arial" w:cs="Arial"/>
          <w:b/>
          <w:bCs/>
          <w:color w:val="000000" w:themeColor="text1"/>
          <w:sz w:val="24"/>
          <w:szCs w:val="24"/>
        </w:rPr>
      </w:pPr>
    </w:p>
    <w:p w:rsidR="57572DC5" w:rsidP="2483BB1C" w:rsidRDefault="57572DC5" w14:paraId="2636ECFE" w14:textId="0EE871EF">
      <w:pPr>
        <w:pStyle w:val="Heading2"/>
        <w:spacing w:before="40" w:line="259" w:lineRule="auto"/>
        <w:rPr>
          <w:rFonts w:eastAsia="Arial" w:cs="Arial"/>
          <w:color w:val="000000" w:themeColor="text1"/>
          <w:sz w:val="24"/>
          <w:szCs w:val="24"/>
        </w:rPr>
      </w:pPr>
      <w:bookmarkStart w:name="_Toc971239834" w:id="738712813"/>
      <w:r w:rsidRPr="6CB6B3B5" w:rsidR="57572DC5">
        <w:rPr>
          <w:rFonts w:eastAsia="Arial" w:cs="Arial"/>
          <w:color w:val="000000" w:themeColor="text1" w:themeTint="FF" w:themeShade="FF"/>
          <w:sz w:val="24"/>
          <w:szCs w:val="24"/>
          <w:lang w:val="en-US"/>
        </w:rPr>
        <w:t>Keywords</w:t>
      </w:r>
      <w:bookmarkEnd w:id="738712813"/>
    </w:p>
    <w:p w:rsidR="6306108D" w:rsidP="6306108D" w:rsidRDefault="6306108D" w14:paraId="15D9AF29" w14:textId="460E77A2"/>
    <w:p w:rsidR="6306108D" w:rsidRDefault="6306108D" w14:paraId="5C51E128" w14:textId="5E958508">
      <w:r>
        <w:br w:type="page"/>
      </w:r>
    </w:p>
    <w:p w:rsidRPr="00EB5F23" w:rsidR="00A07362" w:rsidP="00C51E87" w:rsidRDefault="017E1E3C" w14:paraId="7E4CDBA0" w14:textId="678BF741">
      <w:pPr>
        <w:pStyle w:val="Title"/>
      </w:pPr>
      <w:r w:rsidRPr="00EB5F23">
        <w:t xml:space="preserve">Accessibility Requirements for </w:t>
      </w:r>
      <w:r w:rsidRPr="00EB5F23" w:rsidR="15253EF4">
        <w:t>Audio-Video</w:t>
      </w:r>
      <w:r w:rsidRPr="00EB5F23" w:rsidR="00646E0A">
        <w:t xml:space="preserve"> </w:t>
      </w:r>
      <w:r w:rsidRPr="00EB5F23" w:rsidR="15253EF4">
        <w:t>(</w:t>
      </w:r>
      <w:r w:rsidRPr="00EB5F23" w:rsidR="27BA0601">
        <w:t>Time-Based Media</w:t>
      </w:r>
      <w:r w:rsidRPr="00EB5F23" w:rsidR="15253EF4">
        <w:t>)</w:t>
      </w:r>
      <w:r w:rsidRPr="00EB5F23" w:rsidR="37B765F2">
        <w:t xml:space="preserve"> </w:t>
      </w:r>
    </w:p>
    <w:p w:rsidRPr="00EB5F23" w:rsidR="006D67A6" w:rsidP="006D67A6" w:rsidRDefault="006D67A6" w14:paraId="583D2887" w14:textId="5AE2E6F1"/>
    <w:p w:rsidRPr="00EB5F23" w:rsidR="007F08F8" w:rsidP="6D2394D0" w:rsidRDefault="007F08F8" w14:paraId="78AB3348" w14:textId="3E7BDF08">
      <w:pPr>
        <w:pStyle w:val="Heading1"/>
        <w:spacing w:after="200" w:line="276" w:lineRule="auto"/>
        <w:rPr>
          <w:sz w:val="36"/>
          <w:szCs w:val="36"/>
        </w:rPr>
      </w:pPr>
      <w:bookmarkStart w:name="_Toc1416211587" w:id="623262907"/>
      <w:r w:rsidRPr="6D2394D0" w:rsidR="007F08F8">
        <w:rPr>
          <w:sz w:val="36"/>
          <w:szCs w:val="36"/>
        </w:rPr>
        <w:t>Introduction</w:t>
      </w:r>
      <w:bookmarkEnd w:id="623262907"/>
    </w:p>
    <w:p w:rsidRPr="00EB5F23" w:rsidR="00684C23" w:rsidP="00B6720E" w:rsidRDefault="009472B4" w14:paraId="63CF762F" w14:textId="79A6BC39">
      <w:pPr>
        <w:rPr>
          <w:sz w:val="24"/>
          <w:szCs w:val="24"/>
          <w:lang w:eastAsia="en-CA"/>
        </w:rPr>
      </w:pPr>
      <w:r w:rsidRPr="00EB5F23">
        <w:rPr>
          <w:sz w:val="24"/>
          <w:szCs w:val="24"/>
          <w:lang w:eastAsia="en-CA"/>
        </w:rPr>
        <w:t>Th</w:t>
      </w:r>
      <w:r w:rsidRPr="00EB5F23" w:rsidR="008D78A4">
        <w:rPr>
          <w:sz w:val="24"/>
          <w:szCs w:val="24"/>
          <w:lang w:eastAsia="en-CA"/>
        </w:rPr>
        <w:t>e</w:t>
      </w:r>
      <w:r w:rsidRPr="00EB5F23">
        <w:rPr>
          <w:sz w:val="24"/>
          <w:szCs w:val="24"/>
          <w:lang w:eastAsia="en-CA"/>
        </w:rPr>
        <w:t xml:space="preserve"> </w:t>
      </w:r>
      <w:r w:rsidRPr="00EB5F23" w:rsidR="00EB2962">
        <w:rPr>
          <w:sz w:val="24"/>
          <w:szCs w:val="24"/>
          <w:lang w:eastAsia="en-CA"/>
        </w:rPr>
        <w:t xml:space="preserve">purpose of this guide is to teach you how </w:t>
      </w:r>
      <w:r w:rsidRPr="00EB5F23" w:rsidR="00952956">
        <w:rPr>
          <w:sz w:val="24"/>
          <w:szCs w:val="24"/>
          <w:lang w:eastAsia="en-CA"/>
        </w:rPr>
        <w:t xml:space="preserve">to ensure all audio-video learning products are accessible for all learners. WCAG 2.1 and other accessibility </w:t>
      </w:r>
      <w:r w:rsidRPr="00EB5F23" w:rsidR="00264304">
        <w:rPr>
          <w:sz w:val="24"/>
          <w:szCs w:val="24"/>
          <w:lang w:eastAsia="en-CA"/>
        </w:rPr>
        <w:t xml:space="preserve">guidelines </w:t>
      </w:r>
      <w:r w:rsidRPr="00EB5F23" w:rsidR="00952956">
        <w:rPr>
          <w:sz w:val="24"/>
          <w:szCs w:val="24"/>
          <w:lang w:eastAsia="en-CA"/>
        </w:rPr>
        <w:t>refer to audio-video recordings, live or pre</w:t>
      </w:r>
      <w:r w:rsidRPr="00EB5F23" w:rsidR="00246B5E">
        <w:rPr>
          <w:sz w:val="24"/>
          <w:szCs w:val="24"/>
          <w:lang w:eastAsia="en-CA"/>
        </w:rPr>
        <w:t>-</w:t>
      </w:r>
      <w:r w:rsidRPr="00EB5F23" w:rsidR="00952956">
        <w:rPr>
          <w:sz w:val="24"/>
          <w:szCs w:val="24"/>
          <w:lang w:eastAsia="en-CA"/>
        </w:rPr>
        <w:t>recorded</w:t>
      </w:r>
      <w:r w:rsidRPr="00EB5F23" w:rsidR="00A912FF">
        <w:rPr>
          <w:sz w:val="24"/>
          <w:szCs w:val="24"/>
          <w:lang w:eastAsia="en-CA"/>
        </w:rPr>
        <w:t xml:space="preserve"> </w:t>
      </w:r>
      <w:r w:rsidRPr="00EB5F23" w:rsidR="00952956">
        <w:rPr>
          <w:sz w:val="24"/>
          <w:szCs w:val="24"/>
          <w:lang w:eastAsia="en-CA"/>
        </w:rPr>
        <w:t>as Time-Based Media.</w:t>
      </w:r>
    </w:p>
    <w:p w:rsidRPr="00EB5F23" w:rsidR="002D2C87" w:rsidP="00B6720E" w:rsidRDefault="002D2C87" w14:paraId="1A2437E3" w14:textId="7A80B9FB">
      <w:pPr>
        <w:rPr>
          <w:sz w:val="24"/>
          <w:szCs w:val="24"/>
          <w:lang w:eastAsia="en-CA"/>
        </w:rPr>
      </w:pPr>
    </w:p>
    <w:p w:rsidRPr="00EB5F23" w:rsidR="00EB2962" w:rsidP="00B6720E" w:rsidRDefault="00C716F0" w14:paraId="483BB64C" w14:textId="59FDDF6C">
      <w:pPr>
        <w:rPr>
          <w:rFonts w:cstheme="minorBidi"/>
          <w:sz w:val="24"/>
          <w:szCs w:val="24"/>
          <w:lang w:eastAsia="en-CA"/>
        </w:rPr>
      </w:pPr>
      <w:r w:rsidRPr="00EB5F23">
        <w:rPr>
          <w:rFonts w:cstheme="minorBidi"/>
          <w:sz w:val="24"/>
          <w:szCs w:val="24"/>
          <w:lang w:eastAsia="en-CA"/>
        </w:rPr>
        <w:t>Time</w:t>
      </w:r>
      <w:r w:rsidRPr="00EB5F23" w:rsidR="58C7FDDE">
        <w:rPr>
          <w:rFonts w:cstheme="minorBidi"/>
          <w:sz w:val="24"/>
          <w:szCs w:val="24"/>
          <w:lang w:eastAsia="en-CA"/>
        </w:rPr>
        <w:t>-</w:t>
      </w:r>
      <w:r w:rsidRPr="00EB5F23">
        <w:rPr>
          <w:rFonts w:cstheme="minorBidi"/>
          <w:sz w:val="24"/>
          <w:szCs w:val="24"/>
          <w:lang w:eastAsia="en-CA"/>
        </w:rPr>
        <w:t xml:space="preserve">based </w:t>
      </w:r>
      <w:r w:rsidRPr="00EB5F23" w:rsidR="00684C23">
        <w:rPr>
          <w:rFonts w:cstheme="minorBidi"/>
          <w:sz w:val="24"/>
          <w:szCs w:val="24"/>
          <w:lang w:eastAsia="en-CA"/>
        </w:rPr>
        <w:t>media can be any of the following:</w:t>
      </w:r>
    </w:p>
    <w:p w:rsidRPr="00EB5F23" w:rsidR="00EB2962" w:rsidP="003D1F6F" w:rsidRDefault="00EB2962" w14:paraId="247EC254" w14:textId="2E49CFC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5F23">
        <w:rPr>
          <w:sz w:val="24"/>
          <w:szCs w:val="24"/>
        </w:rPr>
        <w:t>Audio</w:t>
      </w:r>
      <w:r w:rsidRPr="00EB5F23" w:rsidR="00A912FF">
        <w:rPr>
          <w:sz w:val="24"/>
          <w:szCs w:val="24"/>
        </w:rPr>
        <w:t xml:space="preserve"> </w:t>
      </w:r>
      <w:r w:rsidRPr="00EB5F23">
        <w:rPr>
          <w:sz w:val="24"/>
          <w:szCs w:val="24"/>
        </w:rPr>
        <w:t>only</w:t>
      </w:r>
    </w:p>
    <w:p w:rsidRPr="00EB5F23" w:rsidR="00EB2962" w:rsidP="003D1F6F" w:rsidRDefault="00EB2962" w14:paraId="2DF1CF15" w14:textId="49CB45F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5F23">
        <w:rPr>
          <w:sz w:val="24"/>
          <w:szCs w:val="24"/>
        </w:rPr>
        <w:t>Video</w:t>
      </w:r>
      <w:r w:rsidRPr="00EB5F23" w:rsidR="00A912FF">
        <w:rPr>
          <w:sz w:val="24"/>
          <w:szCs w:val="24"/>
        </w:rPr>
        <w:t xml:space="preserve"> </w:t>
      </w:r>
      <w:r w:rsidRPr="00EB5F23">
        <w:rPr>
          <w:sz w:val="24"/>
          <w:szCs w:val="24"/>
        </w:rPr>
        <w:t>only</w:t>
      </w:r>
    </w:p>
    <w:p w:rsidRPr="00EB5F23" w:rsidR="00EB2962" w:rsidP="003D1F6F" w:rsidRDefault="00EB2962" w14:paraId="30A225CE" w14:textId="24D2B5D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5F23">
        <w:rPr>
          <w:sz w:val="24"/>
          <w:szCs w:val="24"/>
        </w:rPr>
        <w:t>Audio</w:t>
      </w:r>
      <w:r w:rsidRPr="00EB5F23" w:rsidR="00C61B0C">
        <w:rPr>
          <w:sz w:val="24"/>
          <w:szCs w:val="24"/>
        </w:rPr>
        <w:t xml:space="preserve"> and </w:t>
      </w:r>
      <w:r w:rsidRPr="00EB5F23">
        <w:rPr>
          <w:sz w:val="24"/>
          <w:szCs w:val="24"/>
        </w:rPr>
        <w:t>video</w:t>
      </w:r>
    </w:p>
    <w:p w:rsidRPr="00EB5F23" w:rsidR="00EB2962" w:rsidP="003D1F6F" w:rsidRDefault="00EB2962" w14:paraId="777CDD91" w14:textId="3DD544E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5F23">
        <w:rPr>
          <w:sz w:val="24"/>
          <w:szCs w:val="24"/>
        </w:rPr>
        <w:t>Audio and/or video combined with interaction</w:t>
      </w:r>
    </w:p>
    <w:p w:rsidRPr="00EB5F23" w:rsidR="00B6720E" w:rsidP="00B6720E" w:rsidRDefault="00B6720E" w14:paraId="70E2B9A6" w14:textId="239B23E3">
      <w:pPr>
        <w:rPr>
          <w:sz w:val="24"/>
          <w:szCs w:val="24"/>
          <w:lang w:eastAsia="en-CA"/>
        </w:rPr>
      </w:pPr>
      <w:r w:rsidRPr="00EB5F23">
        <w:rPr>
          <w:sz w:val="24"/>
          <w:szCs w:val="24"/>
          <w:lang w:eastAsia="en-CA"/>
        </w:rPr>
        <w:t>W</w:t>
      </w:r>
      <w:r w:rsidRPr="00EB5F23" w:rsidR="002D2C87">
        <w:rPr>
          <w:sz w:val="24"/>
          <w:szCs w:val="24"/>
          <w:lang w:eastAsia="en-CA"/>
        </w:rPr>
        <w:t xml:space="preserve">e often use audio and video to present information, facilitate courses and demo systems. </w:t>
      </w:r>
      <w:r w:rsidRPr="00EB5F23" w:rsidR="00246B5E">
        <w:rPr>
          <w:sz w:val="24"/>
          <w:szCs w:val="24"/>
          <w:lang w:eastAsia="en-CA"/>
        </w:rPr>
        <w:t>By not</w:t>
      </w:r>
      <w:r w:rsidRPr="00EB5F23" w:rsidR="002D2C87">
        <w:rPr>
          <w:sz w:val="24"/>
          <w:szCs w:val="24"/>
          <w:lang w:eastAsia="en-CA"/>
        </w:rPr>
        <w:t xml:space="preserve"> including the appropriate information when developing a time-based media learning object, we are excluding </w:t>
      </w:r>
      <w:r w:rsidRPr="00EB5F23" w:rsidR="001A4A50">
        <w:rPr>
          <w:sz w:val="24"/>
          <w:szCs w:val="24"/>
          <w:lang w:eastAsia="en-CA"/>
        </w:rPr>
        <w:t>many</w:t>
      </w:r>
      <w:r w:rsidRPr="00EB5F23" w:rsidR="002D2C87">
        <w:rPr>
          <w:sz w:val="24"/>
          <w:szCs w:val="24"/>
          <w:lang w:eastAsia="en-CA"/>
        </w:rPr>
        <w:t xml:space="preserve"> learners or at minimum, making it difficult for them to </w:t>
      </w:r>
      <w:r w:rsidRPr="00EB5F23" w:rsidR="00246B5E">
        <w:rPr>
          <w:sz w:val="24"/>
          <w:szCs w:val="24"/>
          <w:lang w:eastAsia="en-CA"/>
        </w:rPr>
        <w:t xml:space="preserve">access </w:t>
      </w:r>
      <w:r w:rsidRPr="00EB5F23" w:rsidR="002D2C87">
        <w:rPr>
          <w:sz w:val="24"/>
          <w:szCs w:val="24"/>
          <w:lang w:eastAsia="en-CA"/>
        </w:rPr>
        <w:t>the training they need to do their job.</w:t>
      </w:r>
    </w:p>
    <w:p w:rsidRPr="00EB5F23" w:rsidR="00953EC7" w:rsidP="00023444" w:rsidRDefault="00EB2962" w14:paraId="3A9705C1" w14:textId="3DE40D65">
      <w:pPr>
        <w:pStyle w:val="Heading2"/>
        <w:rPr>
          <w:sz w:val="32"/>
          <w:szCs w:val="32"/>
        </w:rPr>
      </w:pPr>
      <w:bookmarkStart w:name="_Toc1872163133" w:id="60976787"/>
      <w:r w:rsidRPr="6CB6B3B5" w:rsidR="00EB2962">
        <w:rPr>
          <w:sz w:val="32"/>
          <w:szCs w:val="32"/>
        </w:rPr>
        <w:t>General Requirements</w:t>
      </w:r>
      <w:bookmarkEnd w:id="60976787"/>
    </w:p>
    <w:p w:rsidRPr="00EB5F23" w:rsidR="00953EC7" w:rsidP="1757A5FE" w:rsidRDefault="5A9CE331" w14:paraId="2A80758C" w14:textId="7DA771D1">
      <w:pPr>
        <w:rPr>
          <w:sz w:val="24"/>
          <w:szCs w:val="24"/>
          <w:lang w:eastAsia="en-CA"/>
        </w:rPr>
      </w:pPr>
      <w:r w:rsidRPr="00EB5F23">
        <w:rPr>
          <w:sz w:val="24"/>
          <w:szCs w:val="24"/>
          <w:lang w:eastAsia="en-CA"/>
        </w:rPr>
        <w:t xml:space="preserve">Whether </w:t>
      </w:r>
      <w:r w:rsidRPr="00EB5F23" w:rsidR="51B824DD">
        <w:rPr>
          <w:sz w:val="24"/>
          <w:szCs w:val="24"/>
          <w:lang w:eastAsia="en-CA"/>
        </w:rPr>
        <w:t xml:space="preserve">the </w:t>
      </w:r>
      <w:r w:rsidRPr="00EB5F23" w:rsidR="5D7C9DF2">
        <w:rPr>
          <w:sz w:val="24"/>
          <w:szCs w:val="24"/>
          <w:lang w:eastAsia="en-CA"/>
        </w:rPr>
        <w:t>time-based media</w:t>
      </w:r>
      <w:r w:rsidRPr="00EB5F23">
        <w:rPr>
          <w:sz w:val="24"/>
          <w:szCs w:val="24"/>
          <w:lang w:eastAsia="en-CA"/>
        </w:rPr>
        <w:t xml:space="preserve"> is accessible largely depends on </w:t>
      </w:r>
      <w:r w:rsidRPr="00EB5F23" w:rsidR="43179577">
        <w:rPr>
          <w:sz w:val="24"/>
          <w:szCs w:val="24"/>
          <w:lang w:eastAsia="en-CA"/>
        </w:rPr>
        <w:t xml:space="preserve">the following </w:t>
      </w:r>
      <w:r w:rsidRPr="00EB5F23" w:rsidR="077DCFD1">
        <w:rPr>
          <w:sz w:val="24"/>
          <w:szCs w:val="24"/>
          <w:lang w:eastAsia="en-CA"/>
        </w:rPr>
        <w:t xml:space="preserve">four </w:t>
      </w:r>
      <w:r w:rsidRPr="00EB5F23">
        <w:rPr>
          <w:sz w:val="24"/>
          <w:szCs w:val="24"/>
          <w:lang w:eastAsia="en-CA"/>
        </w:rPr>
        <w:t>facto</w:t>
      </w:r>
      <w:r w:rsidRPr="00EB5F23" w:rsidR="43179577">
        <w:rPr>
          <w:sz w:val="24"/>
          <w:szCs w:val="24"/>
          <w:lang w:eastAsia="en-CA"/>
        </w:rPr>
        <w:t xml:space="preserve">rs </w:t>
      </w:r>
      <w:r w:rsidRPr="00EB5F23" w:rsidR="7D52FDA6">
        <w:rPr>
          <w:sz w:val="24"/>
          <w:szCs w:val="24"/>
          <w:lang w:eastAsia="en-CA"/>
        </w:rPr>
        <w:t>being taken into consideration:</w:t>
      </w:r>
      <w:r w:rsidRPr="00EB5F23">
        <w:rPr>
          <w:sz w:val="24"/>
          <w:szCs w:val="24"/>
          <w:lang w:eastAsia="en-CA"/>
        </w:rPr>
        <w:t xml:space="preserve"> </w:t>
      </w:r>
    </w:p>
    <w:p w:rsidRPr="00EB5F23" w:rsidR="00953EC7" w:rsidP="003D1F6F" w:rsidRDefault="3F09D68C" w14:paraId="3E083612" w14:textId="07098AC2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EB5F23">
        <w:rPr>
          <w:sz w:val="24"/>
          <w:szCs w:val="24"/>
          <w:lang w:eastAsia="en-CA"/>
        </w:rPr>
        <w:t>T</w:t>
      </w:r>
      <w:r w:rsidRPr="00EB5F23" w:rsidR="3C400B05">
        <w:rPr>
          <w:sz w:val="24"/>
          <w:szCs w:val="24"/>
          <w:lang w:eastAsia="en-CA"/>
        </w:rPr>
        <w:t>ranscript</w:t>
      </w:r>
    </w:p>
    <w:p w:rsidRPr="00EB5F23" w:rsidR="00953EC7" w:rsidP="003D1F6F" w:rsidRDefault="27503F97" w14:paraId="208C5498" w14:textId="2184B135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EB5F23">
        <w:rPr>
          <w:sz w:val="24"/>
          <w:szCs w:val="24"/>
        </w:rPr>
        <w:t>C</w:t>
      </w:r>
      <w:r w:rsidRPr="00EB5F23" w:rsidR="647E652D">
        <w:rPr>
          <w:sz w:val="24"/>
          <w:szCs w:val="24"/>
        </w:rPr>
        <w:t>aptioning</w:t>
      </w:r>
    </w:p>
    <w:p w:rsidRPr="00EB5F23" w:rsidR="00953EC7" w:rsidP="003D1F6F" w:rsidRDefault="0BCC4B0B" w14:paraId="26B67CD5" w14:textId="13206DDB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EB5F23">
        <w:rPr>
          <w:sz w:val="24"/>
          <w:szCs w:val="24"/>
        </w:rPr>
        <w:t>A</w:t>
      </w:r>
      <w:r w:rsidRPr="00EB5F23" w:rsidR="5A9CE331">
        <w:rPr>
          <w:sz w:val="24"/>
          <w:szCs w:val="24"/>
        </w:rPr>
        <w:t>udio description</w:t>
      </w:r>
    </w:p>
    <w:p w:rsidRPr="00EB5F23" w:rsidR="00953EC7" w:rsidP="003D1F6F" w:rsidRDefault="771BCCC3" w14:paraId="36457906" w14:textId="0CF845D0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EB5F23">
        <w:rPr>
          <w:sz w:val="24"/>
          <w:szCs w:val="24"/>
        </w:rPr>
        <w:t>K</w:t>
      </w:r>
      <w:r w:rsidRPr="00EB5F23" w:rsidR="43179577">
        <w:rPr>
          <w:sz w:val="24"/>
          <w:szCs w:val="24"/>
        </w:rPr>
        <w:t>eyboard access.</w:t>
      </w:r>
      <w:r w:rsidRPr="00EB5F23" w:rsidR="27B316BC">
        <w:rPr>
          <w:sz w:val="24"/>
          <w:szCs w:val="24"/>
        </w:rPr>
        <w:t xml:space="preserve"> </w:t>
      </w:r>
    </w:p>
    <w:p w:rsidRPr="00EB5F23" w:rsidR="00953EC7" w:rsidP="1757A5FE" w:rsidRDefault="020955C9" w14:paraId="4EC49873" w14:textId="09486DEC">
      <w:pPr>
        <w:rPr>
          <w:sz w:val="24"/>
          <w:szCs w:val="24"/>
          <w:lang w:eastAsia="en-CA"/>
        </w:rPr>
      </w:pPr>
      <w:r w:rsidRPr="00EB5F23">
        <w:rPr>
          <w:sz w:val="24"/>
          <w:szCs w:val="24"/>
        </w:rPr>
        <w:t>Summaries for each of the factors are p</w:t>
      </w:r>
      <w:r w:rsidRPr="00EB5F23" w:rsidR="193D2CF9">
        <w:rPr>
          <w:sz w:val="24"/>
          <w:szCs w:val="24"/>
        </w:rPr>
        <w:t xml:space="preserve">resented </w:t>
      </w:r>
      <w:r w:rsidRPr="00EB5F23">
        <w:rPr>
          <w:sz w:val="24"/>
          <w:szCs w:val="24"/>
        </w:rPr>
        <w:t>here</w:t>
      </w:r>
      <w:r w:rsidRPr="00EB5F23" w:rsidR="193D2CF9">
        <w:rPr>
          <w:sz w:val="24"/>
          <w:szCs w:val="24"/>
        </w:rPr>
        <w:t xml:space="preserve">, while </w:t>
      </w:r>
      <w:r w:rsidRPr="00EB5F23" w:rsidR="2FE68A37">
        <w:rPr>
          <w:sz w:val="24"/>
          <w:szCs w:val="24"/>
        </w:rPr>
        <w:t>guidelines</w:t>
      </w:r>
      <w:r w:rsidRPr="00EB5F23" w:rsidR="193D2CF9">
        <w:rPr>
          <w:sz w:val="24"/>
          <w:szCs w:val="24"/>
        </w:rPr>
        <w:t>, checklist</w:t>
      </w:r>
      <w:r w:rsidRPr="00EB5F23" w:rsidR="2C2CBECE">
        <w:rPr>
          <w:sz w:val="24"/>
          <w:szCs w:val="24"/>
        </w:rPr>
        <w:t>s</w:t>
      </w:r>
      <w:r w:rsidRPr="00EB5F23" w:rsidR="193D2CF9">
        <w:rPr>
          <w:sz w:val="24"/>
          <w:szCs w:val="24"/>
        </w:rPr>
        <w:t xml:space="preserve"> and samples follow later in the document.</w:t>
      </w:r>
    </w:p>
    <w:p w:rsidRPr="00EB5F23" w:rsidR="0038741F" w:rsidP="6D2394D0" w:rsidRDefault="647E652D" w14:paraId="128DC087" w14:textId="09914A0A">
      <w:pPr>
        <w:pStyle w:val="Heading2"/>
        <w:rPr>
          <w:color w:val="auto"/>
          <w:sz w:val="28"/>
          <w:szCs w:val="28"/>
        </w:rPr>
      </w:pPr>
      <w:bookmarkStart w:name="_Toc82171602" w:id="797769810"/>
      <w:r w:rsidR="647E652D">
        <w:rPr/>
        <w:t>Transcript</w:t>
      </w:r>
      <w:r w:rsidR="2A42F9D1">
        <w:rPr/>
        <w:t xml:space="preserve"> Summary</w:t>
      </w:r>
      <w:bookmarkEnd w:id="797769810"/>
    </w:p>
    <w:p w:rsidRPr="00EB5F23" w:rsidR="0038741F" w:rsidP="00B6720E" w:rsidRDefault="0038741F" w14:paraId="631FC5BF" w14:textId="621B3B0D">
      <w:pPr>
        <w:rPr>
          <w:sz w:val="24"/>
          <w:szCs w:val="24"/>
          <w:lang w:eastAsia="en-CA"/>
        </w:rPr>
      </w:pPr>
      <w:r w:rsidRPr="00EB5F23">
        <w:rPr>
          <w:sz w:val="24"/>
          <w:szCs w:val="24"/>
          <w:lang w:eastAsia="en-CA"/>
        </w:rPr>
        <w:t xml:space="preserve">Transcripts are the text equivalent of an audio or video file. They make it easier for people who need to access information in audio </w:t>
      </w:r>
      <w:r w:rsidRPr="00EB5F23" w:rsidR="00995751">
        <w:rPr>
          <w:sz w:val="24"/>
          <w:szCs w:val="24"/>
          <w:lang w:eastAsia="en-CA"/>
        </w:rPr>
        <w:t>and</w:t>
      </w:r>
      <w:r w:rsidRPr="00EB5F23">
        <w:rPr>
          <w:sz w:val="24"/>
          <w:szCs w:val="24"/>
          <w:lang w:eastAsia="en-CA"/>
        </w:rPr>
        <w:t xml:space="preserve"> visual media but can't hear or see the content. Ensure that transcripts include all: </w:t>
      </w:r>
    </w:p>
    <w:p w:rsidRPr="00EB5F23" w:rsidR="0038741F" w:rsidP="003D1F6F" w:rsidRDefault="0038741F" w14:paraId="54F20DE5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B5F23">
        <w:rPr>
          <w:sz w:val="24"/>
          <w:szCs w:val="24"/>
        </w:rPr>
        <w:t>on-screen text,</w:t>
      </w:r>
    </w:p>
    <w:p w:rsidRPr="00EB5F23" w:rsidR="0038741F" w:rsidP="003D1F6F" w:rsidRDefault="0038741F" w14:paraId="650BFE67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B5F23">
        <w:rPr>
          <w:sz w:val="24"/>
          <w:szCs w:val="24"/>
        </w:rPr>
        <w:t>dialogue and narration,</w:t>
      </w:r>
    </w:p>
    <w:p w:rsidRPr="00EB5F23" w:rsidR="0038741F" w:rsidP="003D1F6F" w:rsidRDefault="0038741F" w14:paraId="182BAB0F" w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B5F23">
        <w:rPr>
          <w:sz w:val="24"/>
          <w:szCs w:val="24"/>
        </w:rPr>
        <w:t xml:space="preserve">important sounds (such as an explosion), </w:t>
      </w:r>
    </w:p>
    <w:p w:rsidRPr="00EB5F23" w:rsidR="0038741F" w:rsidP="003D1F6F" w:rsidRDefault="647E652D" w14:paraId="5E4E18AB" w14:textId="15C7352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2483BB1C">
        <w:rPr>
          <w:sz w:val="24"/>
          <w:szCs w:val="24"/>
        </w:rPr>
        <w:t>important action</w:t>
      </w:r>
      <w:r w:rsidRPr="2483BB1C" w:rsidR="797E6FD6">
        <w:rPr>
          <w:sz w:val="24"/>
          <w:szCs w:val="24"/>
        </w:rPr>
        <w:t>s</w:t>
      </w:r>
      <w:r w:rsidRPr="2483BB1C">
        <w:rPr>
          <w:sz w:val="24"/>
          <w:szCs w:val="24"/>
        </w:rPr>
        <w:t xml:space="preserve"> (for example, people running away from an explosion or characters wearing disguises), and</w:t>
      </w:r>
    </w:p>
    <w:p w:rsidRPr="00EB5F23" w:rsidR="002F1E63" w:rsidP="003D1F6F" w:rsidRDefault="0038741F" w14:paraId="537CE297" w14:textId="492C9F96">
      <w:pPr>
        <w:pStyle w:val="ListParagraph"/>
        <w:numPr>
          <w:ilvl w:val="0"/>
          <w:numId w:val="20"/>
        </w:numPr>
        <w:rPr>
          <w:sz w:val="24"/>
          <w:szCs w:val="24"/>
        </w:rPr>
      </w:pPr>
      <w:bookmarkStart w:name="_Hlk43206669" w:id="7"/>
      <w:r w:rsidRPr="2483BB1C">
        <w:rPr>
          <w:sz w:val="24"/>
          <w:szCs w:val="24"/>
        </w:rPr>
        <w:t xml:space="preserve">audio description </w:t>
      </w:r>
      <w:r w:rsidRPr="2483BB1C" w:rsidR="78306786">
        <w:rPr>
          <w:sz w:val="24"/>
          <w:szCs w:val="24"/>
        </w:rPr>
        <w:t>(</w:t>
      </w:r>
      <w:r w:rsidRPr="2483BB1C">
        <w:rPr>
          <w:sz w:val="24"/>
          <w:szCs w:val="24"/>
        </w:rPr>
        <w:t>additional audio track describing all visual information</w:t>
      </w:r>
      <w:r w:rsidRPr="2483BB1C" w:rsidR="7560D041">
        <w:rPr>
          <w:sz w:val="24"/>
          <w:szCs w:val="24"/>
        </w:rPr>
        <w:t>)</w:t>
      </w:r>
      <w:r w:rsidRPr="2483BB1C">
        <w:rPr>
          <w:sz w:val="24"/>
          <w:szCs w:val="24"/>
        </w:rPr>
        <w:t>.</w:t>
      </w:r>
    </w:p>
    <w:p w:rsidRPr="00EB5F23" w:rsidR="00A06DAC" w:rsidP="00B6720E" w:rsidRDefault="00E15EE9" w14:paraId="458D23A7" w14:textId="3E2BF49A">
      <w:pPr>
        <w:rPr>
          <w:rFonts w:cs="Arial"/>
          <w:sz w:val="24"/>
          <w:szCs w:val="24"/>
          <w:lang w:eastAsia="en-CA"/>
        </w:rPr>
      </w:pPr>
      <w:r>
        <w:br/>
      </w:r>
      <w:hyperlink w:anchor="_Transcript_Guidelines_(how">
        <w:r w:rsidRPr="2483BB1C" w:rsidR="00671D95">
          <w:rPr>
            <w:rStyle w:val="Hyperlink"/>
            <w:rFonts w:cs="Arial"/>
            <w:color w:val="auto"/>
            <w:sz w:val="24"/>
            <w:szCs w:val="24"/>
            <w:lang w:eastAsia="en-CA"/>
          </w:rPr>
          <w:t xml:space="preserve">Transcript </w:t>
        </w:r>
        <w:r w:rsidRPr="2483BB1C" w:rsidR="000E15EA">
          <w:rPr>
            <w:rStyle w:val="Hyperlink"/>
            <w:rFonts w:cs="Arial"/>
            <w:color w:val="auto"/>
            <w:sz w:val="24"/>
            <w:szCs w:val="24"/>
            <w:lang w:eastAsia="en-CA"/>
          </w:rPr>
          <w:t>G</w:t>
        </w:r>
        <w:r w:rsidRPr="2483BB1C" w:rsidR="00671D95">
          <w:rPr>
            <w:rStyle w:val="Hyperlink"/>
            <w:rFonts w:cs="Arial"/>
            <w:color w:val="auto"/>
            <w:sz w:val="24"/>
            <w:szCs w:val="24"/>
            <w:lang w:eastAsia="en-CA"/>
          </w:rPr>
          <w:t>uidelines</w:t>
        </w:r>
      </w:hyperlink>
    </w:p>
    <w:p w:rsidRPr="00EB5F23" w:rsidR="000E15EA" w:rsidP="00B6720E" w:rsidRDefault="0016398F" w14:paraId="4E3E9836" w14:textId="7827FA14">
      <w:pPr>
        <w:rPr>
          <w:rFonts w:cs="Arial"/>
          <w:sz w:val="24"/>
          <w:szCs w:val="24"/>
          <w:lang w:eastAsia="en-CA"/>
        </w:rPr>
      </w:pPr>
      <w:hyperlink w:history="1" w:anchor="_Transcript_Checklist">
        <w:r w:rsidRPr="00EB5F23" w:rsidR="000E15EA">
          <w:rPr>
            <w:rStyle w:val="Hyperlink"/>
            <w:rFonts w:cs="Arial"/>
            <w:color w:val="auto"/>
            <w:sz w:val="24"/>
            <w:szCs w:val="24"/>
            <w:lang w:eastAsia="en-CA"/>
          </w:rPr>
          <w:t>Transcript Checklist</w:t>
        </w:r>
      </w:hyperlink>
    </w:p>
    <w:p w:rsidRPr="00EB5F23" w:rsidR="000C6712" w:rsidP="6D2394D0" w:rsidRDefault="000C6712" w14:paraId="532D7C44" w14:textId="139C4D38">
      <w:pPr>
        <w:pStyle w:val="Heading2"/>
        <w:rPr>
          <w:color w:val="auto"/>
          <w:sz w:val="28"/>
          <w:szCs w:val="28"/>
        </w:rPr>
      </w:pPr>
      <w:bookmarkEnd w:id="7"/>
      <w:bookmarkStart w:name="_Toc759064589" w:id="1007204221"/>
      <w:r w:rsidR="000C6712">
        <w:rPr/>
        <w:t>Captioning</w:t>
      </w:r>
      <w:r w:rsidR="00304EA2">
        <w:rPr/>
        <w:t xml:space="preserve"> Summary</w:t>
      </w:r>
      <w:bookmarkEnd w:id="1007204221"/>
    </w:p>
    <w:p w:rsidRPr="00EB5F23" w:rsidR="001336BE" w:rsidP="4DAFB6BB" w:rsidRDefault="43179577" w14:paraId="36133836" w14:textId="022CED07">
      <w:pPr>
        <w:spacing w:before="120"/>
        <w:rPr>
          <w:color w:val="auto"/>
          <w:sz w:val="24"/>
          <w:szCs w:val="24"/>
          <w:u w:val="none"/>
          <w:lang w:eastAsia="en-CA"/>
        </w:rPr>
      </w:pPr>
      <w:r w:rsidRPr="4DAFB6BB" w:rsidR="7686433F">
        <w:rPr>
          <w:sz w:val="24"/>
          <w:szCs w:val="24"/>
          <w:lang w:eastAsia="en-CA"/>
        </w:rPr>
        <w:t>Videos with audio require synchronized captioning</w:t>
      </w:r>
      <w:r w:rsidRPr="4DAFB6BB" w:rsidR="21D0DED9">
        <w:rPr>
          <w:sz w:val="24"/>
          <w:szCs w:val="24"/>
          <w:lang w:eastAsia="en-CA"/>
        </w:rPr>
        <w:t xml:space="preserve"> (where the text aligns with the </w:t>
      </w:r>
      <w:r w:rsidRPr="4DAFB6BB" w:rsidR="1A186BD4">
        <w:rPr>
          <w:color w:val="auto"/>
          <w:sz w:val="24"/>
          <w:szCs w:val="24"/>
          <w:u w:val="none"/>
          <w:lang w:eastAsia="en-CA"/>
        </w:rPr>
        <w:t xml:space="preserve">spoken words in the audio and when important </w:t>
      </w:r>
      <w:r w:rsidRPr="4DAFB6BB" w:rsidR="21D0DED9">
        <w:rPr>
          <w:color w:val="auto"/>
          <w:sz w:val="24"/>
          <w:szCs w:val="24"/>
          <w:u w:val="none"/>
          <w:lang w:eastAsia="en-CA"/>
        </w:rPr>
        <w:t>actions</w:t>
      </w:r>
      <w:r w:rsidRPr="4DAFB6BB" w:rsidR="233541BE">
        <w:rPr>
          <w:color w:val="auto"/>
          <w:sz w:val="24"/>
          <w:szCs w:val="24"/>
          <w:u w:val="none"/>
          <w:lang w:eastAsia="en-CA"/>
        </w:rPr>
        <w:t xml:space="preserve"> </w:t>
      </w:r>
      <w:r w:rsidRPr="4DAFB6BB" w:rsidR="117D9127">
        <w:rPr>
          <w:color w:val="auto"/>
          <w:sz w:val="24"/>
          <w:szCs w:val="24"/>
          <w:u w:val="none"/>
          <w:lang w:eastAsia="en-CA"/>
        </w:rPr>
        <w:t>are presented</w:t>
      </w:r>
      <w:r w:rsidRPr="4DAFB6BB" w:rsidR="21D0DED9">
        <w:rPr>
          <w:color w:val="auto"/>
          <w:sz w:val="24"/>
          <w:szCs w:val="24"/>
          <w:u w:val="none"/>
          <w:lang w:eastAsia="en-CA"/>
        </w:rPr>
        <w:t xml:space="preserve"> on the screen)</w:t>
      </w:r>
      <w:r w:rsidRPr="4DAFB6BB" w:rsidR="7686433F">
        <w:rPr>
          <w:color w:val="auto"/>
          <w:sz w:val="24"/>
          <w:szCs w:val="24"/>
          <w:u w:val="none"/>
          <w:lang w:eastAsia="en-CA"/>
        </w:rPr>
        <w:t>.</w:t>
      </w:r>
      <w:r w:rsidRPr="4DAFB6BB" w:rsidR="7686433F">
        <w:rPr>
          <w:color w:val="auto"/>
          <w:sz w:val="24"/>
          <w:szCs w:val="24"/>
          <w:lang w:eastAsia="en-CA"/>
        </w:rPr>
        <w:t xml:space="preserve"> </w:t>
      </w:r>
    </w:p>
    <w:p w:rsidR="7FCBE854" w:rsidP="4DAFB6BB" w:rsidRDefault="7FCBE854" w14:paraId="4BD12A74" w14:textId="447F13C3">
      <w:pPr>
        <w:pStyle w:val="Normal"/>
        <w:spacing w:before="120"/>
        <w:rPr>
          <w:color w:val="auto"/>
          <w:sz w:val="24"/>
          <w:szCs w:val="24"/>
          <w:u w:val="none"/>
          <w:lang w:eastAsia="en-CA"/>
        </w:rPr>
      </w:pPr>
      <w:r w:rsidRPr="4DAFB6BB" w:rsidR="7FCBE854">
        <w:rPr>
          <w:color w:val="auto"/>
          <w:sz w:val="24"/>
          <w:szCs w:val="24"/>
          <w:u w:val="none"/>
          <w:lang w:eastAsia="en-CA"/>
        </w:rPr>
        <w:t xml:space="preserve">Most </w:t>
      </w:r>
      <w:r w:rsidRPr="4DAFB6BB" w:rsidR="7FCBE854">
        <w:rPr>
          <w:color w:val="auto"/>
          <w:sz w:val="24"/>
          <w:szCs w:val="24"/>
          <w:u w:val="none"/>
          <w:lang w:eastAsia="en-CA"/>
        </w:rPr>
        <w:t xml:space="preserve">“closed captions” </w:t>
      </w:r>
      <w:r w:rsidRPr="4DAFB6BB" w:rsidR="7FCBE854">
        <w:rPr>
          <w:color w:val="auto"/>
          <w:sz w:val="24"/>
          <w:szCs w:val="24"/>
          <w:u w:val="none"/>
          <w:lang w:eastAsia="en-CA"/>
        </w:rPr>
        <w:t>can be hidden or shown by people watching the video. They can also be “open captions” that are always displayed and cannot be turned off.</w:t>
      </w:r>
    </w:p>
    <w:p w:rsidR="005F6B02" w:rsidP="005F6B02" w:rsidRDefault="005F6B02" w14:paraId="0EB24A03" w14:textId="77777777">
      <w:pPr>
        <w:rPr>
          <w:sz w:val="24"/>
          <w:szCs w:val="24"/>
          <w:lang w:eastAsia="en-CA"/>
        </w:rPr>
      </w:pPr>
    </w:p>
    <w:p w:rsidRPr="00EB5F23" w:rsidR="001036E0" w:rsidP="005F6B02" w:rsidRDefault="001036E0" w14:paraId="0755FCE5" w14:textId="3D8065DD">
      <w:pPr>
        <w:rPr>
          <w:sz w:val="24"/>
          <w:szCs w:val="24"/>
        </w:rPr>
      </w:pPr>
      <w:commentRangeStart w:id="10"/>
      <w:commentRangeStart w:id="1855120565"/>
      <w:commentRangeStart w:id="977959817"/>
      <w:r w:rsidRPr="4DAFB6BB" w:rsidR="02709AED">
        <w:rPr>
          <w:sz w:val="24"/>
          <w:szCs w:val="24"/>
        </w:rPr>
        <w:t xml:space="preserve">Open captions are recommended at the top of </w:t>
      </w:r>
      <w:r w:rsidRPr="4DAFB6BB" w:rsidR="273905F5">
        <w:rPr>
          <w:sz w:val="24"/>
          <w:szCs w:val="24"/>
        </w:rPr>
        <w:t>American Sign Language (</w:t>
      </w:r>
      <w:r w:rsidRPr="4DAFB6BB" w:rsidR="02709AED">
        <w:rPr>
          <w:sz w:val="24"/>
          <w:szCs w:val="24"/>
        </w:rPr>
        <w:t>ASL</w:t>
      </w:r>
      <w:r w:rsidRPr="4DAFB6BB" w:rsidR="53E5703E">
        <w:rPr>
          <w:sz w:val="24"/>
          <w:szCs w:val="24"/>
        </w:rPr>
        <w:t>)</w:t>
      </w:r>
      <w:r w:rsidRPr="4DAFB6BB" w:rsidR="02709AED">
        <w:rPr>
          <w:sz w:val="24"/>
          <w:szCs w:val="24"/>
        </w:rPr>
        <w:t xml:space="preserve"> and</w:t>
      </w:r>
      <w:r w:rsidRPr="4DAFB6BB" w:rsidR="3957FA75">
        <w:rPr>
          <w:sz w:val="24"/>
          <w:szCs w:val="24"/>
        </w:rPr>
        <w:t xml:space="preserve"> </w:t>
      </w:r>
      <w:r w:rsidRPr="4DAFB6BB" w:rsidR="3506A9DD">
        <w:rPr>
          <w:sz w:val="24"/>
          <w:szCs w:val="24"/>
        </w:rPr>
        <w:t>Langue des Signes Québécoise</w:t>
      </w:r>
      <w:r w:rsidRPr="4DAFB6BB" w:rsidR="02709AED">
        <w:rPr>
          <w:sz w:val="24"/>
          <w:szCs w:val="24"/>
        </w:rPr>
        <w:t xml:space="preserve"> </w:t>
      </w:r>
      <w:r w:rsidRPr="4DAFB6BB" w:rsidR="0A90455A">
        <w:rPr>
          <w:sz w:val="24"/>
          <w:szCs w:val="24"/>
        </w:rPr>
        <w:t>(</w:t>
      </w:r>
      <w:r w:rsidRPr="4DAFB6BB" w:rsidR="02709AED">
        <w:rPr>
          <w:sz w:val="24"/>
          <w:szCs w:val="24"/>
        </w:rPr>
        <w:t>LSQ</w:t>
      </w:r>
      <w:r w:rsidRPr="4DAFB6BB" w:rsidR="74EF139E">
        <w:rPr>
          <w:sz w:val="24"/>
          <w:szCs w:val="24"/>
        </w:rPr>
        <w:t>)</w:t>
      </w:r>
      <w:r w:rsidRPr="4DAFB6BB" w:rsidR="02709AED">
        <w:rPr>
          <w:sz w:val="24"/>
          <w:szCs w:val="24"/>
        </w:rPr>
        <w:t xml:space="preserve"> </w:t>
      </w:r>
      <w:r w:rsidRPr="4DAFB6BB" w:rsidR="2E6BDA81">
        <w:rPr>
          <w:sz w:val="24"/>
          <w:szCs w:val="24"/>
        </w:rPr>
        <w:t>videos</w:t>
      </w:r>
      <w:r w:rsidRPr="4DAFB6BB" w:rsidR="02709AED">
        <w:rPr>
          <w:sz w:val="24"/>
          <w:szCs w:val="24"/>
        </w:rPr>
        <w:t>.</w:t>
      </w:r>
      <w:commentRangeEnd w:id="10"/>
      <w:r>
        <w:rPr>
          <w:rStyle w:val="CommentReference"/>
        </w:rPr>
        <w:commentReference w:id="10"/>
      </w:r>
      <w:commentRangeEnd w:id="1855120565"/>
      <w:r>
        <w:rPr>
          <w:rStyle w:val="CommentReference"/>
        </w:rPr>
        <w:commentReference w:id="1855120565"/>
      </w:r>
      <w:commentRangeEnd w:id="977959817"/>
      <w:r>
        <w:rPr>
          <w:rStyle w:val="CommentReference"/>
        </w:rPr>
        <w:commentReference w:id="977959817"/>
      </w:r>
    </w:p>
    <w:p w:rsidRPr="00EB5F23" w:rsidR="001036E0" w:rsidP="3E0EC9E7" w:rsidRDefault="001036E0" w14:paraId="66649584" w14:textId="77777777">
      <w:pPr>
        <w:rPr>
          <w:sz w:val="24"/>
          <w:szCs w:val="24"/>
          <w:lang w:eastAsia="en-CA"/>
        </w:rPr>
      </w:pPr>
    </w:p>
    <w:p w:rsidRPr="00EB5F23" w:rsidR="00B8488A" w:rsidP="00B6720E" w:rsidRDefault="000C6712" w14:paraId="3FEC9124" w14:textId="7CDF0E98">
      <w:pPr>
        <w:rPr>
          <w:sz w:val="24"/>
          <w:szCs w:val="24"/>
          <w:lang w:eastAsia="en-CA"/>
        </w:rPr>
      </w:pPr>
      <w:r w:rsidRPr="00EB5F23">
        <w:rPr>
          <w:rStyle w:val="Strong"/>
          <w:sz w:val="24"/>
          <w:szCs w:val="24"/>
        </w:rPr>
        <w:t xml:space="preserve">Anything said </w:t>
      </w:r>
      <w:r w:rsidRPr="00EB5F23" w:rsidR="0049041E">
        <w:rPr>
          <w:rStyle w:val="Strong"/>
          <w:sz w:val="24"/>
          <w:szCs w:val="24"/>
        </w:rPr>
        <w:t xml:space="preserve">or heard </w:t>
      </w:r>
      <w:r w:rsidRPr="00EB5F23">
        <w:rPr>
          <w:rStyle w:val="Strong"/>
          <w:sz w:val="24"/>
          <w:szCs w:val="24"/>
        </w:rPr>
        <w:t>in the video must be included in the captioning</w:t>
      </w:r>
      <w:r w:rsidRPr="00EB5F23" w:rsidR="0049041E">
        <w:rPr>
          <w:rStyle w:val="Strong"/>
          <w:sz w:val="24"/>
          <w:szCs w:val="24"/>
        </w:rPr>
        <w:t>.</w:t>
      </w:r>
      <w:r w:rsidRPr="00EB5F23" w:rsidR="0049041E">
        <w:rPr>
          <w:rStyle w:val="Strong"/>
          <w:rFonts w:asciiTheme="minorHAnsi" w:hAnsiTheme="minorHAnsi" w:cstheme="minorHAnsi"/>
          <w:sz w:val="24"/>
          <w:szCs w:val="24"/>
          <w:lang w:eastAsia="en-CA"/>
        </w:rPr>
        <w:t xml:space="preserve">  </w:t>
      </w:r>
      <w:r w:rsidRPr="00EB5F23" w:rsidR="00AD0E03">
        <w:rPr>
          <w:sz w:val="24"/>
          <w:szCs w:val="24"/>
          <w:lang w:eastAsia="en-CA"/>
        </w:rPr>
        <w:t>It is important that captions are:</w:t>
      </w:r>
    </w:p>
    <w:p w:rsidRPr="00EB5F23" w:rsidR="001B1AA7" w:rsidP="003D1F6F" w:rsidRDefault="001B1AA7" w14:paraId="1B843418" w14:textId="386965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B5F23">
        <w:rPr>
          <w:sz w:val="24"/>
          <w:szCs w:val="24"/>
        </w:rPr>
        <w:t xml:space="preserve">synchronized and appear at approximately the same time as the audio is </w:t>
      </w:r>
      <w:r w:rsidRPr="00EB5F23" w:rsidR="00AD0E03">
        <w:rPr>
          <w:sz w:val="24"/>
          <w:szCs w:val="24"/>
        </w:rPr>
        <w:t>delivered,</w:t>
      </w:r>
    </w:p>
    <w:p w:rsidRPr="00EB5F23" w:rsidR="001B1AA7" w:rsidP="003D1F6F" w:rsidRDefault="36232F7D" w14:paraId="5CEE9A88" w14:textId="46152C0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B5F23">
        <w:rPr>
          <w:sz w:val="24"/>
          <w:szCs w:val="24"/>
        </w:rPr>
        <w:t>equivalent and equal in content to that of the audio, including speaker identification and</w:t>
      </w:r>
      <w:r w:rsidRPr="00EB5F23" w:rsidR="4BC09A4B">
        <w:rPr>
          <w:sz w:val="24"/>
          <w:szCs w:val="24"/>
        </w:rPr>
        <w:t xml:space="preserve"> important</w:t>
      </w:r>
      <w:r w:rsidRPr="00EB5F23">
        <w:rPr>
          <w:sz w:val="24"/>
          <w:szCs w:val="24"/>
        </w:rPr>
        <w:t xml:space="preserve"> sound effects</w:t>
      </w:r>
      <w:r w:rsidRPr="00EB5F23" w:rsidR="1839B3D7">
        <w:rPr>
          <w:sz w:val="24"/>
          <w:szCs w:val="24"/>
        </w:rPr>
        <w:t>,</w:t>
      </w:r>
      <w:r w:rsidRPr="00EB5F23" w:rsidR="1A543325">
        <w:rPr>
          <w:sz w:val="24"/>
          <w:szCs w:val="24"/>
        </w:rPr>
        <w:t xml:space="preserve"> and</w:t>
      </w:r>
    </w:p>
    <w:p w:rsidRPr="00EB5F23" w:rsidR="00675A32" w:rsidP="003D1F6F" w:rsidRDefault="001B1AA7" w14:paraId="12F4EF66" w14:textId="42E1DE2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B5F23">
        <w:rPr>
          <w:sz w:val="24"/>
          <w:szCs w:val="24"/>
        </w:rPr>
        <w:t>accessible and readily available to those who need or want them.</w:t>
      </w:r>
    </w:p>
    <w:p w:rsidRPr="00EB5F23" w:rsidR="008A252B" w:rsidP="009F1970" w:rsidRDefault="15A99978" w14:paraId="5CC040F3" w14:textId="007C1A39">
      <w:pPr>
        <w:rPr>
          <w:sz w:val="24"/>
          <w:szCs w:val="24"/>
          <w:lang w:eastAsia="en-CA"/>
        </w:rPr>
      </w:pPr>
      <w:r w:rsidRPr="00EB5F23">
        <w:rPr>
          <w:sz w:val="24"/>
          <w:szCs w:val="24"/>
          <w:lang w:eastAsia="en-CA"/>
        </w:rPr>
        <w:t>D</w:t>
      </w:r>
      <w:r w:rsidRPr="00EB5F23" w:rsidR="02CF1FC5">
        <w:rPr>
          <w:sz w:val="24"/>
          <w:szCs w:val="24"/>
          <w:lang w:eastAsia="en-CA"/>
        </w:rPr>
        <w:t>esign teams</w:t>
      </w:r>
      <w:r w:rsidRPr="00EB5F23" w:rsidR="5C8A2D91">
        <w:rPr>
          <w:sz w:val="24"/>
          <w:szCs w:val="24"/>
          <w:lang w:eastAsia="en-CA"/>
        </w:rPr>
        <w:t xml:space="preserve"> or a contractor can </w:t>
      </w:r>
      <w:r w:rsidRPr="00EB5F23" w:rsidR="071318C4">
        <w:rPr>
          <w:sz w:val="24"/>
          <w:szCs w:val="24"/>
          <w:lang w:eastAsia="en-CA"/>
        </w:rPr>
        <w:t>provide</w:t>
      </w:r>
      <w:r w:rsidRPr="00EB5F23" w:rsidR="5C8A2D91">
        <w:rPr>
          <w:sz w:val="24"/>
          <w:szCs w:val="24"/>
          <w:lang w:eastAsia="en-CA"/>
        </w:rPr>
        <w:t xml:space="preserve"> the caption tex</w:t>
      </w:r>
      <w:r w:rsidRPr="00EB5F23" w:rsidR="004432EE">
        <w:rPr>
          <w:sz w:val="24"/>
          <w:szCs w:val="24"/>
          <w:lang w:eastAsia="en-CA"/>
        </w:rPr>
        <w:t>t</w:t>
      </w:r>
      <w:r w:rsidRPr="00EB5F23" w:rsidR="00F47108">
        <w:rPr>
          <w:sz w:val="24"/>
          <w:szCs w:val="24"/>
          <w:lang w:eastAsia="en-CA"/>
        </w:rPr>
        <w:t>.</w:t>
      </w:r>
    </w:p>
    <w:p w:rsidRPr="00EB5F23" w:rsidR="009F1970" w:rsidP="009F1970" w:rsidRDefault="009F1970" w14:paraId="26FEEF84" w14:textId="77777777">
      <w:pPr>
        <w:rPr>
          <w:sz w:val="24"/>
          <w:szCs w:val="24"/>
          <w:lang w:eastAsia="en-CA"/>
        </w:rPr>
      </w:pPr>
    </w:p>
    <w:bookmarkStart w:name="_Hlk43458708" w:id="11"/>
    <w:p w:rsidRPr="00EB5F23" w:rsidR="00316BE8" w:rsidP="00A700D5" w:rsidRDefault="00316BE8" w14:paraId="7AEE2DAC" w14:textId="025C89C3">
      <w:pPr>
        <w:spacing w:before="240"/>
        <w:rPr>
          <w:rFonts w:cs="Arial"/>
          <w:sz w:val="24"/>
          <w:szCs w:val="24"/>
          <w:lang w:eastAsia="en-CA"/>
        </w:rPr>
      </w:pPr>
      <w:r w:rsidRPr="00EB5F23">
        <w:rPr>
          <w:rFonts w:cs="Arial"/>
          <w:sz w:val="24"/>
          <w:szCs w:val="24"/>
          <w:lang w:eastAsia="en-CA"/>
        </w:rPr>
        <w:fldChar w:fldCharType="begin"/>
      </w:r>
      <w:r w:rsidRPr="00EB5F23" w:rsidR="00085A22">
        <w:rPr>
          <w:rFonts w:cs="Arial"/>
          <w:sz w:val="24"/>
          <w:szCs w:val="24"/>
          <w:lang w:eastAsia="en-CA"/>
        </w:rPr>
        <w:instrText>HYPERLINK  \l "_Captioning_Guidelines"</w:instrText>
      </w:r>
      <w:r w:rsidRPr="00EB5F23">
        <w:rPr>
          <w:rFonts w:cs="Arial"/>
          <w:sz w:val="24"/>
          <w:szCs w:val="24"/>
          <w:lang w:eastAsia="en-CA"/>
        </w:rPr>
      </w:r>
      <w:r w:rsidRPr="00EB5F23">
        <w:rPr>
          <w:rFonts w:cs="Arial"/>
          <w:sz w:val="24"/>
          <w:szCs w:val="24"/>
          <w:lang w:eastAsia="en-CA"/>
        </w:rPr>
        <w:fldChar w:fldCharType="separate"/>
      </w:r>
      <w:r w:rsidRPr="00EB5F23" w:rsidR="00085A22">
        <w:rPr>
          <w:rStyle w:val="Hyperlink"/>
          <w:rFonts w:cs="Arial"/>
          <w:color w:val="auto"/>
          <w:sz w:val="24"/>
          <w:szCs w:val="24"/>
          <w:lang w:eastAsia="en-CA"/>
        </w:rPr>
        <w:t>Caption</w:t>
      </w:r>
      <w:r w:rsidRPr="00EB5F23" w:rsidR="00A56610">
        <w:rPr>
          <w:rStyle w:val="Hyperlink"/>
          <w:rFonts w:cs="Arial"/>
          <w:color w:val="auto"/>
          <w:sz w:val="24"/>
          <w:szCs w:val="24"/>
          <w:lang w:eastAsia="en-CA"/>
        </w:rPr>
        <w:t>ing</w:t>
      </w:r>
      <w:r w:rsidRPr="00EB5F23">
        <w:rPr>
          <w:rStyle w:val="Hyperlink"/>
          <w:rFonts w:cs="Arial"/>
          <w:color w:val="auto"/>
          <w:sz w:val="24"/>
          <w:szCs w:val="24"/>
          <w:lang w:eastAsia="en-CA"/>
        </w:rPr>
        <w:t xml:space="preserve"> Guidelines</w:t>
      </w:r>
      <w:r w:rsidRPr="00EB5F23">
        <w:rPr>
          <w:rFonts w:cs="Arial"/>
          <w:sz w:val="24"/>
          <w:szCs w:val="24"/>
          <w:lang w:eastAsia="en-CA"/>
        </w:rPr>
        <w:fldChar w:fldCharType="end"/>
      </w:r>
    </w:p>
    <w:p w:rsidRPr="00EB5F23" w:rsidR="00316BE8" w:rsidP="00A700D5" w:rsidRDefault="0016398F" w14:paraId="1E5B0A09" w14:textId="34241D73">
      <w:pPr>
        <w:rPr>
          <w:rFonts w:cs="Arial"/>
          <w:sz w:val="24"/>
          <w:szCs w:val="24"/>
          <w:lang w:eastAsia="en-CA"/>
        </w:rPr>
      </w:pPr>
      <w:hyperlink w:history="1" w:anchor="_Captioning_Checklist">
        <w:r w:rsidRPr="00EB5F23" w:rsidR="00085A22">
          <w:rPr>
            <w:rStyle w:val="Hyperlink"/>
            <w:rFonts w:cs="Arial"/>
            <w:color w:val="auto"/>
            <w:sz w:val="24"/>
            <w:szCs w:val="24"/>
            <w:lang w:eastAsia="en-CA"/>
          </w:rPr>
          <w:t>Caption</w:t>
        </w:r>
        <w:r w:rsidRPr="00EB5F23" w:rsidR="00A56610">
          <w:rPr>
            <w:rStyle w:val="Hyperlink"/>
            <w:rFonts w:cs="Arial"/>
            <w:color w:val="auto"/>
            <w:sz w:val="24"/>
            <w:szCs w:val="24"/>
            <w:lang w:eastAsia="en-CA"/>
          </w:rPr>
          <w:t>ing</w:t>
        </w:r>
        <w:r w:rsidRPr="00EB5F23" w:rsidR="00316BE8">
          <w:rPr>
            <w:rStyle w:val="Hyperlink"/>
            <w:rFonts w:cs="Arial"/>
            <w:color w:val="auto"/>
            <w:sz w:val="24"/>
            <w:szCs w:val="24"/>
            <w:lang w:eastAsia="en-CA"/>
          </w:rPr>
          <w:t xml:space="preserve"> Checklist</w:t>
        </w:r>
      </w:hyperlink>
    </w:p>
    <w:p w:rsidRPr="00EB5F23" w:rsidR="000C6712" w:rsidP="6D2394D0" w:rsidRDefault="00EB797E" w14:paraId="65DF5DE2" w14:textId="6AAC5FC1">
      <w:pPr>
        <w:pStyle w:val="Heading2"/>
        <w:rPr>
          <w:color w:val="auto"/>
          <w:sz w:val="28"/>
          <w:szCs w:val="28"/>
        </w:rPr>
      </w:pPr>
      <w:bookmarkEnd w:id="11"/>
      <w:bookmarkStart w:name="_Toc42519848" w:id="1793138344"/>
      <w:r w:rsidR="00EB797E">
        <w:rPr/>
        <w:t>Audio D</w:t>
      </w:r>
      <w:r w:rsidR="000C6712">
        <w:rPr/>
        <w:t>escription</w:t>
      </w:r>
      <w:r w:rsidR="00304EA2">
        <w:rPr/>
        <w:t xml:space="preserve"> Summary</w:t>
      </w:r>
      <w:bookmarkEnd w:id="1793138344"/>
    </w:p>
    <w:p w:rsidRPr="00EB5F23" w:rsidR="000C6712" w:rsidP="37CC6674" w:rsidRDefault="000C6712" w14:paraId="6F204B1F" w14:textId="5A726FE6">
      <w:pPr>
        <w:rPr>
          <w:rFonts w:asciiTheme="minorHAnsi" w:hAnsiTheme="minorHAnsi" w:cstheme="minorBidi"/>
          <w:sz w:val="24"/>
          <w:szCs w:val="24"/>
          <w:lang w:eastAsia="en-CA"/>
        </w:rPr>
      </w:pPr>
      <w:r w:rsidRPr="00EB5F23">
        <w:rPr>
          <w:sz w:val="24"/>
          <w:szCs w:val="24"/>
        </w:rPr>
        <w:t>Audio description</w:t>
      </w:r>
      <w:r w:rsidRPr="00EB5F23" w:rsidR="00DF44EE">
        <w:rPr>
          <w:sz w:val="24"/>
          <w:szCs w:val="24"/>
        </w:rPr>
        <w:t xml:space="preserve"> allows any user with a visual disability or cognitive disability to receive a very detailed and descriptive experience of what is happening on the screen</w:t>
      </w:r>
      <w:r w:rsidRPr="00EB5F23">
        <w:rPr>
          <w:sz w:val="24"/>
          <w:szCs w:val="24"/>
        </w:rPr>
        <w:t>.</w:t>
      </w:r>
      <w:r w:rsidRPr="00EB5F23" w:rsidR="00B71EA1">
        <w:rPr>
          <w:sz w:val="24"/>
          <w:szCs w:val="24"/>
        </w:rPr>
        <w:t xml:space="preserve"> </w:t>
      </w:r>
      <w:r w:rsidRPr="00EB5F23" w:rsidR="00E341AA">
        <w:rPr>
          <w:sz w:val="24"/>
          <w:szCs w:val="24"/>
        </w:rPr>
        <w:t xml:space="preserve">During existing pauses in dialogue, audio description provides information about actions, characters, scene changes, and on-screen text that are important and are not described or spoken in the main </w:t>
      </w:r>
      <w:r w:rsidRPr="00EB5F23" w:rsidR="009007E1">
        <w:rPr>
          <w:sz w:val="24"/>
          <w:szCs w:val="24"/>
        </w:rPr>
        <w:t>soundtrack</w:t>
      </w:r>
      <w:r w:rsidRPr="00EB5F23" w:rsidR="00B71EA1">
        <w:rPr>
          <w:rFonts w:asciiTheme="minorHAnsi" w:hAnsiTheme="minorHAnsi" w:cstheme="minorBidi"/>
          <w:sz w:val="24"/>
          <w:szCs w:val="24"/>
          <w:lang w:eastAsia="en-CA"/>
        </w:rPr>
        <w:t>.</w:t>
      </w:r>
      <w:r w:rsidRPr="00EB5F23">
        <w:rPr>
          <w:rFonts w:asciiTheme="minorHAnsi" w:hAnsiTheme="minorHAnsi" w:cstheme="minorBidi"/>
          <w:sz w:val="24"/>
          <w:szCs w:val="24"/>
          <w:lang w:eastAsia="en-CA"/>
        </w:rPr>
        <w:t xml:space="preserve"> </w:t>
      </w:r>
    </w:p>
    <w:p w:rsidR="009B69E7" w:rsidP="00A95B4E" w:rsidRDefault="009B69E7" w14:paraId="762806AA" w14:textId="77777777">
      <w:pPr>
        <w:rPr>
          <w:sz w:val="24"/>
          <w:szCs w:val="24"/>
          <w:lang w:eastAsia="en-CA"/>
        </w:rPr>
      </w:pPr>
    </w:p>
    <w:p w:rsidRPr="00EB5F23" w:rsidR="008105A1" w:rsidP="00A95B4E" w:rsidRDefault="000C6712" w14:paraId="452187D6" w14:textId="75FD0827">
      <w:pPr>
        <w:rPr>
          <w:sz w:val="24"/>
          <w:szCs w:val="24"/>
          <w:lang w:eastAsia="en-CA"/>
        </w:rPr>
      </w:pPr>
      <w:r w:rsidRPr="00EB5F23">
        <w:rPr>
          <w:sz w:val="24"/>
          <w:szCs w:val="24"/>
          <w:lang w:eastAsia="en-CA"/>
        </w:rPr>
        <w:t>Th</w:t>
      </w:r>
      <w:r w:rsidRPr="00EB5F23" w:rsidR="008105A1">
        <w:rPr>
          <w:sz w:val="24"/>
          <w:szCs w:val="24"/>
          <w:lang w:eastAsia="en-CA"/>
        </w:rPr>
        <w:t xml:space="preserve">is can be </w:t>
      </w:r>
      <w:r w:rsidRPr="00EB5F23" w:rsidR="00BE4E8F">
        <w:rPr>
          <w:sz w:val="24"/>
          <w:szCs w:val="24"/>
          <w:lang w:eastAsia="en-CA"/>
        </w:rPr>
        <w:t>done using:</w:t>
      </w:r>
      <w:r w:rsidRPr="00EB5F23">
        <w:rPr>
          <w:sz w:val="24"/>
          <w:szCs w:val="24"/>
          <w:lang w:eastAsia="en-CA"/>
        </w:rPr>
        <w:t xml:space="preserve"> </w:t>
      </w:r>
    </w:p>
    <w:p w:rsidRPr="00EB5F23" w:rsidR="003D47D8" w:rsidP="003D1F6F" w:rsidRDefault="009F092C" w14:paraId="2C5A7F5C" w14:textId="1BB41E2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B5F23">
        <w:rPr>
          <w:sz w:val="24"/>
          <w:szCs w:val="24"/>
        </w:rPr>
        <w:t xml:space="preserve">transcripts and </w:t>
      </w:r>
      <w:r w:rsidRPr="00EB5F23" w:rsidR="00C01C1C">
        <w:rPr>
          <w:sz w:val="24"/>
          <w:szCs w:val="24"/>
        </w:rPr>
        <w:t>adding</w:t>
      </w:r>
      <w:r w:rsidRPr="00EB5F23" w:rsidR="0011448B">
        <w:rPr>
          <w:sz w:val="24"/>
          <w:szCs w:val="24"/>
        </w:rPr>
        <w:t xml:space="preserve"> descriptions of</w:t>
      </w:r>
      <w:r w:rsidRPr="00EB5F23" w:rsidR="00A315E8">
        <w:rPr>
          <w:sz w:val="24"/>
          <w:szCs w:val="24"/>
        </w:rPr>
        <w:t xml:space="preserve"> the</w:t>
      </w:r>
      <w:r w:rsidRPr="00EB5F23" w:rsidR="003D47D8">
        <w:rPr>
          <w:sz w:val="24"/>
          <w:szCs w:val="24"/>
        </w:rPr>
        <w:t xml:space="preserve"> </w:t>
      </w:r>
      <w:r w:rsidRPr="00EB5F23" w:rsidR="00A315E8">
        <w:rPr>
          <w:sz w:val="24"/>
          <w:szCs w:val="24"/>
        </w:rPr>
        <w:t>extra</w:t>
      </w:r>
      <w:r w:rsidRPr="00EB5F23" w:rsidR="003D47D8">
        <w:rPr>
          <w:sz w:val="24"/>
          <w:szCs w:val="24"/>
        </w:rPr>
        <w:t xml:space="preserve"> visual information. (WCAG 1.2.3 level A).</w:t>
      </w:r>
    </w:p>
    <w:p w:rsidRPr="00EB5F23" w:rsidR="008105A1" w:rsidP="003D1F6F" w:rsidRDefault="008105A1" w14:paraId="6371C509" w14:textId="5E693EC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B5F23">
        <w:rPr>
          <w:sz w:val="24"/>
          <w:szCs w:val="24"/>
        </w:rPr>
        <w:t>A</w:t>
      </w:r>
      <w:r w:rsidRPr="00EB5F23" w:rsidR="000C6712">
        <w:rPr>
          <w:sz w:val="24"/>
          <w:szCs w:val="24"/>
        </w:rPr>
        <w:t>dd</w:t>
      </w:r>
      <w:r w:rsidRPr="00EB5F23">
        <w:rPr>
          <w:sz w:val="24"/>
          <w:szCs w:val="24"/>
        </w:rPr>
        <w:t>ing</w:t>
      </w:r>
      <w:r w:rsidRPr="00EB5F23" w:rsidR="000C6712">
        <w:rPr>
          <w:sz w:val="24"/>
          <w:szCs w:val="24"/>
        </w:rPr>
        <w:t xml:space="preserve"> a separate audio track that describes the visual cont</w:t>
      </w:r>
      <w:r w:rsidRPr="00EB5F23">
        <w:rPr>
          <w:sz w:val="24"/>
          <w:szCs w:val="24"/>
        </w:rPr>
        <w:t>ent</w:t>
      </w:r>
      <w:r w:rsidRPr="00EB5F23" w:rsidR="00500579">
        <w:rPr>
          <w:sz w:val="24"/>
          <w:szCs w:val="24"/>
        </w:rPr>
        <w:t>.</w:t>
      </w:r>
      <w:r w:rsidRPr="00EB5F23" w:rsidR="00302846">
        <w:rPr>
          <w:sz w:val="24"/>
          <w:szCs w:val="24"/>
        </w:rPr>
        <w:t xml:space="preserve"> (WCAG </w:t>
      </w:r>
      <w:r w:rsidRPr="00EB5F23" w:rsidR="009419DB">
        <w:rPr>
          <w:sz w:val="24"/>
          <w:szCs w:val="24"/>
        </w:rPr>
        <w:t xml:space="preserve">1.2.5 </w:t>
      </w:r>
      <w:r w:rsidRPr="00EB5F23" w:rsidR="00302846">
        <w:rPr>
          <w:sz w:val="24"/>
          <w:szCs w:val="24"/>
        </w:rPr>
        <w:t>level AA)</w:t>
      </w:r>
      <w:r w:rsidRPr="00EB5F23" w:rsidR="002F07A4">
        <w:rPr>
          <w:sz w:val="24"/>
          <w:szCs w:val="24"/>
        </w:rPr>
        <w:t>.</w:t>
      </w:r>
    </w:p>
    <w:p w:rsidRPr="00EB5F23" w:rsidR="002E632A" w:rsidP="003D1F6F" w:rsidRDefault="35F4F8BC" w14:paraId="1546E563" w14:textId="3BE275FB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AC58C51" w:rsidR="35F4F8BC">
        <w:rPr>
          <w:sz w:val="24"/>
          <w:szCs w:val="24"/>
        </w:rPr>
        <w:t xml:space="preserve">Note: If audio description </w:t>
      </w:r>
      <w:r w:rsidRPr="0AC58C51" w:rsidR="4C04ED10">
        <w:rPr>
          <w:sz w:val="24"/>
          <w:szCs w:val="24"/>
        </w:rPr>
        <w:t xml:space="preserve">additional audio track </w:t>
      </w:r>
      <w:r w:rsidRPr="0AC58C51" w:rsidR="35F4F8BC">
        <w:rPr>
          <w:sz w:val="24"/>
          <w:szCs w:val="24"/>
        </w:rPr>
        <w:t>is being used for a video, then the</w:t>
      </w:r>
      <w:r w:rsidRPr="0AC58C51" w:rsidR="35CFD63B">
        <w:rPr>
          <w:sz w:val="24"/>
          <w:szCs w:val="24"/>
        </w:rPr>
        <w:t>se</w:t>
      </w:r>
      <w:r w:rsidRPr="0AC58C51" w:rsidR="35F4F8BC">
        <w:rPr>
          <w:sz w:val="24"/>
          <w:szCs w:val="24"/>
        </w:rPr>
        <w:t xml:space="preserve"> descriptions need to be included in the transcript.</w:t>
      </w:r>
    </w:p>
    <w:p w:rsidRPr="00EB5F23" w:rsidR="009F1970" w:rsidP="009F1970" w:rsidRDefault="009F1970" w14:paraId="2A75124F" w14:textId="77777777">
      <w:pPr>
        <w:rPr>
          <w:rFonts w:cs="Arial"/>
          <w:sz w:val="24"/>
          <w:szCs w:val="24"/>
        </w:rPr>
      </w:pPr>
    </w:p>
    <w:p w:rsidRPr="00EB5F23" w:rsidR="0062714C" w:rsidP="009F1970" w:rsidRDefault="0016398F" w14:paraId="24EFF8F8" w14:textId="2679D1DF">
      <w:pPr>
        <w:rPr>
          <w:rFonts w:cs="Arial"/>
          <w:sz w:val="24"/>
          <w:szCs w:val="24"/>
          <w:lang w:eastAsia="en-CA"/>
        </w:rPr>
      </w:pPr>
      <w:hyperlink w:history="1" w:anchor="_Audio_Description_Guidelines">
        <w:r w:rsidRPr="00EB5F23" w:rsidR="0062714C">
          <w:rPr>
            <w:rStyle w:val="Hyperlink"/>
            <w:rFonts w:cs="Arial"/>
            <w:color w:val="auto"/>
            <w:sz w:val="24"/>
            <w:szCs w:val="24"/>
            <w:lang w:eastAsia="en-CA"/>
          </w:rPr>
          <w:t>Audio Description Guidelines</w:t>
        </w:r>
      </w:hyperlink>
    </w:p>
    <w:p w:rsidRPr="00EB5F23" w:rsidR="0062714C" w:rsidP="009F1970" w:rsidRDefault="0016398F" w14:paraId="252F156A" w14:textId="6AD97784">
      <w:pPr>
        <w:rPr>
          <w:rFonts w:cs="Arial"/>
          <w:sz w:val="24"/>
          <w:szCs w:val="24"/>
          <w:lang w:eastAsia="en-CA"/>
        </w:rPr>
      </w:pPr>
      <w:hyperlink w:history="1" w:anchor="_Audio_Description_Checklist">
        <w:r w:rsidRPr="00EB5F23" w:rsidR="0062714C">
          <w:rPr>
            <w:rStyle w:val="Hyperlink"/>
            <w:rFonts w:cs="Arial"/>
            <w:color w:val="auto"/>
            <w:sz w:val="24"/>
            <w:szCs w:val="24"/>
            <w:lang w:eastAsia="en-CA"/>
          </w:rPr>
          <w:t>Audio Description Checklist</w:t>
        </w:r>
      </w:hyperlink>
    </w:p>
    <w:p w:rsidRPr="00EB5F23" w:rsidR="000C6712" w:rsidP="6D2394D0" w:rsidRDefault="000C6712" w14:paraId="1BFCF067" w14:textId="77777777">
      <w:pPr>
        <w:pStyle w:val="Heading2"/>
        <w:rPr>
          <w:color w:val="auto"/>
          <w:sz w:val="28"/>
          <w:szCs w:val="28"/>
        </w:rPr>
      </w:pPr>
      <w:bookmarkStart w:name="_Toc1425976697" w:id="1509628624"/>
      <w:r w:rsidR="000C6712">
        <w:rPr/>
        <w:t xml:space="preserve">Keyboard </w:t>
      </w:r>
      <w:r w:rsidR="00EB797E">
        <w:rPr/>
        <w:t>A</w:t>
      </w:r>
      <w:r w:rsidR="000C6712">
        <w:rPr/>
        <w:t>ccess</w:t>
      </w:r>
      <w:bookmarkEnd w:id="1509628624"/>
    </w:p>
    <w:p w:rsidRPr="00EB5F23" w:rsidR="00EB797E" w:rsidP="009F1970" w:rsidRDefault="43179577" w14:paraId="519F5B82" w14:textId="512DA95A">
      <w:pPr>
        <w:rPr>
          <w:sz w:val="24"/>
          <w:szCs w:val="24"/>
        </w:rPr>
      </w:pPr>
      <w:r w:rsidRPr="00EB5F23">
        <w:rPr>
          <w:sz w:val="24"/>
          <w:szCs w:val="24"/>
        </w:rPr>
        <w:t>All video controls</w:t>
      </w:r>
      <w:r w:rsidRPr="00EB5F23" w:rsidR="63909E03">
        <w:rPr>
          <w:sz w:val="24"/>
          <w:szCs w:val="24"/>
        </w:rPr>
        <w:t xml:space="preserve"> </w:t>
      </w:r>
      <w:r w:rsidRPr="00EB5F23" w:rsidR="27B316BC">
        <w:rPr>
          <w:sz w:val="24"/>
          <w:szCs w:val="24"/>
        </w:rPr>
        <w:t xml:space="preserve">must </w:t>
      </w:r>
      <w:r w:rsidRPr="00EB5F23" w:rsidR="7E0B1DCF">
        <w:rPr>
          <w:sz w:val="24"/>
          <w:szCs w:val="24"/>
        </w:rPr>
        <w:t>be accessible</w:t>
      </w:r>
      <w:r w:rsidRPr="00EB5F23" w:rsidR="51B824DD">
        <w:rPr>
          <w:sz w:val="24"/>
          <w:szCs w:val="24"/>
        </w:rPr>
        <w:t xml:space="preserve"> and navigable</w:t>
      </w:r>
      <w:r w:rsidRPr="00EB5F23" w:rsidR="7E0B1DCF">
        <w:rPr>
          <w:sz w:val="24"/>
          <w:szCs w:val="24"/>
        </w:rPr>
        <w:t xml:space="preserve"> via the keyboard. </w:t>
      </w:r>
      <w:r w:rsidRPr="00EB5F23" w:rsidR="1AE46FFA">
        <w:rPr>
          <w:sz w:val="24"/>
          <w:szCs w:val="24"/>
        </w:rPr>
        <w:t xml:space="preserve">It is the responsibility of </w:t>
      </w:r>
      <w:r w:rsidRPr="00EB5F23" w:rsidR="289299D0">
        <w:rPr>
          <w:sz w:val="24"/>
          <w:szCs w:val="24"/>
        </w:rPr>
        <w:t>the developer</w:t>
      </w:r>
      <w:r w:rsidRPr="00EB5F23" w:rsidR="1AE46FFA">
        <w:rPr>
          <w:sz w:val="24"/>
          <w:szCs w:val="24"/>
        </w:rPr>
        <w:t xml:space="preserve"> to ensure that video players are accessible</w:t>
      </w:r>
      <w:r w:rsidRPr="00EB5F23" w:rsidR="04DB6AD4">
        <w:rPr>
          <w:sz w:val="24"/>
          <w:szCs w:val="24"/>
        </w:rPr>
        <w:t xml:space="preserve"> </w:t>
      </w:r>
      <w:r w:rsidRPr="00EB5F23" w:rsidR="38B28D0B">
        <w:rPr>
          <w:sz w:val="24"/>
          <w:szCs w:val="24"/>
        </w:rPr>
        <w:t>such as</w:t>
      </w:r>
      <w:r w:rsidRPr="00EB5F23" w:rsidR="43DCF0EC">
        <w:rPr>
          <w:sz w:val="24"/>
          <w:szCs w:val="24"/>
        </w:rPr>
        <w:t>:</w:t>
      </w:r>
    </w:p>
    <w:p w:rsidRPr="00EB5F23" w:rsidR="00A659C9" w:rsidP="003D1F6F" w:rsidRDefault="00555C3F" w14:paraId="12EA64D6" w14:textId="069A37C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B5F23">
        <w:rPr>
          <w:sz w:val="24"/>
          <w:szCs w:val="24"/>
        </w:rPr>
        <w:t>Video player can be operated with a keyboard</w:t>
      </w:r>
      <w:r w:rsidRPr="00EB5F23" w:rsidR="002F07A4">
        <w:rPr>
          <w:sz w:val="24"/>
          <w:szCs w:val="24"/>
        </w:rPr>
        <w:t>.</w:t>
      </w:r>
    </w:p>
    <w:p w:rsidRPr="00EB5F23" w:rsidR="00C97C61" w:rsidP="003D1F6F" w:rsidRDefault="57E7FEB7" w14:paraId="475E19CE" w14:textId="1626BDF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B5F23">
        <w:rPr>
          <w:sz w:val="24"/>
          <w:szCs w:val="24"/>
        </w:rPr>
        <w:t xml:space="preserve">Video player starts at the </w:t>
      </w:r>
      <w:r w:rsidRPr="00EB5F23" w:rsidR="280AD689">
        <w:rPr>
          <w:sz w:val="24"/>
          <w:szCs w:val="24"/>
        </w:rPr>
        <w:t>user</w:t>
      </w:r>
      <w:r w:rsidRPr="00EB5F23" w:rsidR="62DC0D4B">
        <w:rPr>
          <w:sz w:val="24"/>
          <w:szCs w:val="24"/>
        </w:rPr>
        <w:t>’s request (does not automatically start playing)</w:t>
      </w:r>
      <w:r w:rsidRPr="00EB5F23" w:rsidR="573B246A">
        <w:rPr>
          <w:sz w:val="24"/>
          <w:szCs w:val="24"/>
        </w:rPr>
        <w:t>.</w:t>
      </w:r>
    </w:p>
    <w:p w:rsidRPr="00EB5F23" w:rsidR="00555C3F" w:rsidP="003D1F6F" w:rsidRDefault="00555C3F" w14:paraId="5CCA7593" w14:textId="3BE8095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B5F23">
        <w:rPr>
          <w:sz w:val="24"/>
          <w:szCs w:val="24"/>
        </w:rPr>
        <w:t>Video player has a mechanism</w:t>
      </w:r>
      <w:r w:rsidRPr="00EB5F23" w:rsidR="002173F8">
        <w:rPr>
          <w:sz w:val="24"/>
          <w:szCs w:val="24"/>
        </w:rPr>
        <w:t xml:space="preserve"> to pause or stop video</w:t>
      </w:r>
      <w:r w:rsidRPr="00EB5F23" w:rsidR="002F07A4">
        <w:rPr>
          <w:sz w:val="24"/>
          <w:szCs w:val="24"/>
        </w:rPr>
        <w:t>.</w:t>
      </w:r>
    </w:p>
    <w:p w:rsidRPr="00EB5F23" w:rsidR="002173F8" w:rsidP="003D1F6F" w:rsidRDefault="1BA6CF1D" w14:paraId="37D3F8F4" w14:textId="20F98BB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B5F23">
        <w:rPr>
          <w:sz w:val="24"/>
          <w:szCs w:val="24"/>
        </w:rPr>
        <w:t>Volume can be modified with a keyboard</w:t>
      </w:r>
      <w:r w:rsidRPr="00EB5F23" w:rsidR="18A72415">
        <w:rPr>
          <w:sz w:val="24"/>
          <w:szCs w:val="24"/>
        </w:rPr>
        <w:t xml:space="preserve"> and a mouse</w:t>
      </w:r>
      <w:r w:rsidRPr="00EB5F23" w:rsidR="573B246A">
        <w:rPr>
          <w:sz w:val="24"/>
          <w:szCs w:val="24"/>
        </w:rPr>
        <w:t>.</w:t>
      </w:r>
    </w:p>
    <w:p w:rsidRPr="00EB5F23" w:rsidR="002173F8" w:rsidP="003D1F6F" w:rsidRDefault="008B53D9" w14:paraId="208DF855" w14:textId="373BE83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B5F23">
        <w:rPr>
          <w:sz w:val="24"/>
          <w:szCs w:val="24"/>
        </w:rPr>
        <w:t xml:space="preserve">Proper </w:t>
      </w:r>
      <w:r w:rsidRPr="00EB5F23" w:rsidR="00837084">
        <w:rPr>
          <w:sz w:val="24"/>
          <w:szCs w:val="24"/>
        </w:rPr>
        <w:t xml:space="preserve">button </w:t>
      </w:r>
      <w:r w:rsidRPr="00EB5F23">
        <w:rPr>
          <w:sz w:val="24"/>
          <w:szCs w:val="24"/>
        </w:rPr>
        <w:t>labels</w:t>
      </w:r>
      <w:r w:rsidRPr="00EB5F23" w:rsidR="00837084">
        <w:rPr>
          <w:sz w:val="24"/>
          <w:szCs w:val="24"/>
        </w:rPr>
        <w:t xml:space="preserve"> (alt text) are present</w:t>
      </w:r>
      <w:r w:rsidRPr="00EB5F23" w:rsidR="002F07A4">
        <w:rPr>
          <w:sz w:val="24"/>
          <w:szCs w:val="24"/>
        </w:rPr>
        <w:t>.</w:t>
      </w:r>
    </w:p>
    <w:p w:rsidRPr="00EB5F23" w:rsidR="009E1A83" w:rsidP="00773D76" w:rsidRDefault="07FA7E93" w14:paraId="49F65BB1" w14:textId="6D5EDD1E">
      <w:pPr>
        <w:spacing w:before="120" w:after="0"/>
        <w:rPr>
          <w:sz w:val="24"/>
          <w:szCs w:val="24"/>
          <w:lang w:eastAsia="en-CA"/>
        </w:rPr>
      </w:pPr>
      <w:r w:rsidRPr="00EB5F23">
        <w:rPr>
          <w:sz w:val="24"/>
          <w:szCs w:val="24"/>
          <w:lang w:eastAsia="en-CA"/>
        </w:rPr>
        <w:t>Keyboard access is</w:t>
      </w:r>
      <w:r w:rsidRPr="00EB5F23" w:rsidR="7F94A449">
        <w:rPr>
          <w:sz w:val="24"/>
          <w:szCs w:val="24"/>
          <w:lang w:eastAsia="en-CA"/>
        </w:rPr>
        <w:t xml:space="preserve"> tested by</w:t>
      </w:r>
      <w:r w:rsidRPr="00EB5F23" w:rsidR="02CF1FC5">
        <w:rPr>
          <w:sz w:val="24"/>
          <w:szCs w:val="24"/>
          <w:lang w:eastAsia="en-CA"/>
        </w:rPr>
        <w:t xml:space="preserve"> the </w:t>
      </w:r>
      <w:r w:rsidRPr="00EB5F23" w:rsidR="048CC9EA">
        <w:rPr>
          <w:sz w:val="24"/>
          <w:szCs w:val="24"/>
          <w:lang w:eastAsia="en-CA"/>
        </w:rPr>
        <w:t>developer, design teams</w:t>
      </w:r>
      <w:r w:rsidRPr="00EB5F23" w:rsidR="02CF1FC5">
        <w:rPr>
          <w:sz w:val="24"/>
          <w:szCs w:val="24"/>
          <w:lang w:eastAsia="en-CA"/>
        </w:rPr>
        <w:t xml:space="preserve"> </w:t>
      </w:r>
      <w:r w:rsidRPr="00EB5F23">
        <w:rPr>
          <w:sz w:val="24"/>
          <w:szCs w:val="24"/>
          <w:lang w:eastAsia="en-CA"/>
        </w:rPr>
        <w:t>or a contractor.</w:t>
      </w:r>
    </w:p>
    <w:p w:rsidRPr="00EB5F23" w:rsidR="002761F7" w:rsidP="009F1970" w:rsidRDefault="002761F7" w14:paraId="361A3E39" w14:textId="77777777">
      <w:pPr>
        <w:rPr>
          <w:sz w:val="24"/>
          <w:szCs w:val="24"/>
        </w:rPr>
      </w:pPr>
    </w:p>
    <w:p w:rsidRPr="00EB5F23" w:rsidR="0013241A" w:rsidP="009F1970" w:rsidRDefault="0016398F" w14:paraId="74285798" w14:textId="09EF22E4">
      <w:pPr>
        <w:rPr>
          <w:rFonts w:cs="Arial"/>
          <w:sz w:val="24"/>
          <w:szCs w:val="24"/>
          <w:lang w:eastAsia="en-CA"/>
        </w:rPr>
      </w:pPr>
      <w:hyperlink w:history="1" w:anchor="_Time-based_Media_Player">
        <w:r w:rsidRPr="00EB5F23" w:rsidR="007724C5">
          <w:rPr>
            <w:rStyle w:val="Hyperlink"/>
            <w:rFonts w:cs="Arial"/>
            <w:color w:val="auto"/>
            <w:sz w:val="24"/>
            <w:szCs w:val="24"/>
            <w:lang w:eastAsia="en-CA"/>
          </w:rPr>
          <w:t>Keyboard Access Guidelines</w:t>
        </w:r>
      </w:hyperlink>
    </w:p>
    <w:p w:rsidRPr="00EB5F23" w:rsidR="0013241A" w:rsidP="009F1970" w:rsidRDefault="0016398F" w14:paraId="4AB568CA" w14:textId="34D816F2">
      <w:pPr>
        <w:rPr>
          <w:rFonts w:cs="Arial"/>
          <w:sz w:val="24"/>
          <w:szCs w:val="24"/>
          <w:lang w:eastAsia="en-CA"/>
        </w:rPr>
        <w:sectPr w:rsidRPr="00A33E59" w:rsidR="00241C6E" w:rsidSect="00C51E87">
          <w:headerReference w:type="default" r:id="rId26"/>
          <w:footerReference w:type="default" r:id="rId27"/>
          <w:pgSz w:w="12240" w:h="15840" w:orient="portrait"/>
          <w:pgMar w:top="1440" w:right="1440" w:bottom="1440" w:left="1440" w:header="567" w:footer="567" w:gutter="0"/>
          <w:cols w:space="708"/>
          <w:docGrid w:linePitch="360"/>
        </w:sectPr>
      </w:pPr>
      <w:r w:rsidRPr="6D2394D0" w:rsidR="00665242">
        <w:rPr>
          <w:rFonts w:cs="Arial"/>
          <w:color w:val="auto"/>
          <w:sz w:val="24"/>
          <w:szCs w:val="24"/>
          <w:lang w:eastAsia="en-CA"/>
        </w:rPr>
        <w:t>Keyboard Access Checklist</w:t>
      </w:r>
    </w:p>
    <w:p w:rsidR="6D2394D0" w:rsidP="6D2394D0" w:rsidRDefault="6D2394D0" w14:paraId="35AB682B" w14:textId="39607011">
      <w:pPr>
        <w:pStyle w:val="Heading1"/>
        <w:rPr>
          <w:sz w:val="36"/>
          <w:szCs w:val="36"/>
          <w:lang w:eastAsia="en-CA"/>
        </w:rPr>
        <w:sectPr w:rsidRPr="007C6C4B" w:rsidR="00CC6695" w:rsidSect="00C51E87">
          <w:pgSz w:w="12240" w:h="15840" w:orient="portrait"/>
          <w:pgMar w:top="1440" w:right="1440" w:bottom="1440" w:left="1440" w:header="567" w:footer="567" w:gutter="0"/>
          <w:cols w:space="708"/>
          <w:docGrid w:linePitch="360"/>
        </w:sectPr>
      </w:pPr>
    </w:p>
    <w:p w:rsidRPr="00EB5F23" w:rsidR="00FD5139" w:rsidP="737D5080" w:rsidRDefault="00FD5139" w14:paraId="3DF58F3E" w14:textId="2A28EF67">
      <w:pPr>
        <w:rPr>
          <w:lang w:eastAsia="en-CA"/>
        </w:rPr>
      </w:pPr>
    </w:p>
    <w:sectPr w:rsidRPr="00EB5F23" w:rsidR="00FD5139" w:rsidSect="00C51E87">
      <w:pgSz w:w="12240" w:h="15840" w:orient="portrait"/>
      <w:pgMar w:top="1440" w:right="1440" w:bottom="1440" w:left="1440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C" w:author="Josh Cohen" w:date="2023-01-04T13:34:00Z" w:id="10">
    <w:p w:rsidR="00607829" w:rsidRDefault="00607829" w14:paraId="6A188EF4" w14:textId="1AFD02AE">
      <w:pPr>
        <w:pStyle w:val="CommentText"/>
      </w:pPr>
      <w:r>
        <w:rPr>
          <w:rStyle w:val="CommentReference"/>
        </w:rPr>
        <w:annotationRef/>
      </w:r>
      <w:r w:rsidR="00275662">
        <w:t>Need to confirm</w:t>
      </w:r>
      <w:r>
        <w:t xml:space="preserve"> updated ASL and LSQ standards.</w:t>
      </w:r>
      <w:r>
        <w:rPr>
          <w:rStyle w:val="CommentReference"/>
        </w:rPr>
        <w:annotationRef/>
      </w:r>
    </w:p>
  </w:comment>
  <w:comment w:initials="D[" w:author="Dubois, Pierre P [NC]" w:date="2023-05-04T15:21:22" w:id="1855120565">
    <w:p w:rsidR="1548A13D" w:rsidRDefault="1548A13D" w14:paraId="7EB5FA4D" w14:textId="14F91BB6">
      <w:pPr>
        <w:pStyle w:val="CommentText"/>
      </w:pPr>
      <w:r w:rsidR="1548A13D">
        <w:rPr/>
        <w:t>According to our current standard, this is advisory practice (SC 1.2.6 Level AAA) and I do know their is an interest to make it recommended for emergency related video.</w:t>
      </w:r>
      <w:r>
        <w:rPr>
          <w:rStyle w:val="CommentReference"/>
        </w:rPr>
        <w:annotationRef/>
      </w:r>
    </w:p>
  </w:comment>
  <w:comment w:initials="D[" w:author="Dubois, Pierre P [NC]" w:date="2023-05-04T15:22:03" w:id="977959817">
    <w:p w:rsidR="1548A13D" w:rsidRDefault="1548A13D" w14:paraId="65B326B5" w14:textId="18B40FCC">
      <w:pPr>
        <w:pStyle w:val="CommentText"/>
      </w:pPr>
      <w:r w:rsidR="1548A13D">
        <w:rPr/>
        <w:t>Officially, this is currently optional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A188EF4"/>
  <w15:commentEx w15:done="0" w15:paraId="7EB5FA4D" w15:paraIdParent="6A188EF4"/>
  <w15:commentEx w15:done="0" w15:paraId="65B326B5" w15:paraIdParent="6A188EF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5FFF00" w16cex:dateUtc="2023-01-04T18:34:00Z"/>
  <w16cex:commentExtensible w16cex:durableId="524E2B29" w16cex:dateUtc="2023-05-04T19:21:22.672Z"/>
  <w16cex:commentExtensible w16cex:durableId="5CF079DF" w16cex:dateUtc="2023-05-04T19:22:03.687Z">
    <w16cex:extLst>
      <w16:ext w16:uri="{CE6994B0-6A32-4C9F-8C6B-6E91EDA988CE}">
        <cr:reactions xmlns:cr="http://schemas.microsoft.com/office/comments/2020/reactions">
          <cr:reaction reactionType="1">
            <cr:reactionInfo dateUtc="2023-05-05T18:12:12.83Z">
              <cr:user userId="S::josh.cohen_csps-efpc.gc.ca#ext#@gcxgce.onmicrosoft.com::b91f58a1-9f3d-4322-8500-d062273fb011" userProvider="AD" userName="Josh Cohen (CSPS-EFPC)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A188EF4" w16cid:durableId="275FFF00"/>
  <w16cid:commentId w16cid:paraId="7EB5FA4D" w16cid:durableId="524E2B29"/>
  <w16cid:commentId w16cid:paraId="65B326B5" w16cid:durableId="5CF079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561C" w:rsidP="00C51E87" w:rsidRDefault="00E1561C" w14:paraId="1A5C581A" w14:textId="77777777">
      <w:r>
        <w:separator/>
      </w:r>
    </w:p>
  </w:endnote>
  <w:endnote w:type="continuationSeparator" w:id="0">
    <w:p w:rsidR="00E1561C" w:rsidP="00C51E87" w:rsidRDefault="00E1561C" w14:paraId="7051679C" w14:textId="77777777">
      <w:r>
        <w:continuationSeparator/>
      </w:r>
    </w:p>
  </w:endnote>
  <w:endnote w:type="continuationNotice" w:id="1">
    <w:p w:rsidR="00E1561C" w:rsidRDefault="00E1561C" w14:paraId="7B22159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5500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544C6" w:rsidRDefault="00D544C6" w14:paraId="70621C1C" w14:textId="08DCEF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67A6" w:rsidP="006D67A6" w:rsidRDefault="006D67A6" w14:paraId="04BC2FF7" w14:textId="3ADAA11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561C" w:rsidP="00C51E87" w:rsidRDefault="00E1561C" w14:paraId="409395B8" w14:textId="77777777">
      <w:r>
        <w:separator/>
      </w:r>
    </w:p>
  </w:footnote>
  <w:footnote w:type="continuationSeparator" w:id="0">
    <w:p w:rsidR="00E1561C" w:rsidP="00C51E87" w:rsidRDefault="00E1561C" w14:paraId="4DEFF689" w14:textId="77777777">
      <w:r>
        <w:continuationSeparator/>
      </w:r>
    </w:p>
  </w:footnote>
  <w:footnote w:type="continuationNotice" w:id="1">
    <w:p w:rsidR="00E1561C" w:rsidRDefault="00E1561C" w14:paraId="5225ED8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67A6" w:rsidRDefault="006D67A6" w14:paraId="4E8CCFA4" w14:textId="1AB816D7">
    <w:pPr>
      <w:pStyle w:val="Header"/>
    </w:pPr>
    <w:r>
      <w:tab/>
    </w:r>
    <w:r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21AgGb3ZbwjrdC" int2:id="zezDTwg3">
      <int2:state int2:type="AugLoop_Text_Critique" int2:value="Rejected"/>
    </int2:textHash>
    <int2:textHash int2:hashCode="CUsP4OMChUrxMR" int2:id="5xH9rotI">
      <int2:state int2:type="AugLoop_Text_Critique" int2:value="Rejected"/>
    </int2:textHash>
    <int2:textHash int2:hashCode="Esveqy1sJ0qAyr" int2:id="mrWQQQDI">
      <int2:state int2:type="AugLoop_Text_Critique" int2:value="Rejected"/>
    </int2:textHash>
    <int2:textHash int2:hashCode="KniIdE+e8F/ORO" int2:id="e0r8xoun">
      <int2:state int2:type="AugLoop_Text_Critique" int2:value="Rejected"/>
    </int2:textHash>
    <int2:textHash int2:hashCode="/7r1jxIxYo+awq" int2:id="CNPZoYKL">
      <int2:state int2:type="AugLoop_Text_Critique" int2:value="Rejected"/>
    </int2:textHash>
    <int2:textHash int2:hashCode="/A/Z1DR6CaCRtJ" int2:id="sM51lDCH">
      <int2:state int2:type="AugLoop_Text_Critique" int2:value="Rejected"/>
    </int2:textHash>
    <int2:bookmark int2:bookmarkName="_Int_uKeD1wYZ" int2:invalidationBookmarkName="" int2:hashCode="Pnd8cbrVcH5Zm4" int2:id="WF6QkIjK">
      <int2:state int2:type="AugLoop_Text_Critique" int2:value="Rejected"/>
    </int2:bookmark>
    <int2:bookmark int2:bookmarkName="_Int_0FlJzrjX" int2:invalidationBookmarkName="" int2:hashCode="PLzZCtxLGSqHpi" int2:id="Aen3Gv4v">
      <int2:state int2:type="AugLoop_Text_Critique" int2:value="Rejected"/>
    </int2:bookmark>
    <int2:bookmark int2:bookmarkName="_Int_JSRB1qPD" int2:invalidationBookmarkName="" int2:hashCode="zc1cmjpHXyKYte" int2:id="xjf5wc9F">
      <int2:state int2:type="AugLoop_Text_Critique" int2:value="Rejected"/>
    </int2:bookmark>
    <int2:bookmark int2:bookmarkName="_Int_Gv8wPirB" int2:invalidationBookmarkName="" int2:hashCode="PX4hW2UBwkPWBO" int2:id="C8tjS1iS">
      <int2:state int2:type="AugLoop_Text_Critique" int2:value="Rejected"/>
    </int2:bookmark>
    <int2:bookmark int2:bookmarkName="_Int_8oI0qhyT" int2:invalidationBookmarkName="" int2:hashCode="/1OclqLtn3Kkel" int2:id="2pPAhChM">
      <int2:state int2:type="AugLoop_Text_Critique" int2:value="Rejected"/>
    </int2:bookmark>
    <int2:bookmark int2:bookmarkName="_Int_4yZKAGqz" int2:invalidationBookmarkName="" int2:hashCode="sl9Zh0TS/tyVlE" int2:id="7MwD8qsb">
      <int2:state int2:type="AugLoop_Text_Critique" int2:value="Rejected"/>
    </int2:bookmark>
    <int2:bookmark int2:bookmarkName="_Int_CM43arzO" int2:invalidationBookmarkName="" int2:hashCode="9r5sqRCYTvBaI3" int2:id="aMu3ZvH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11"/>
    <w:multiLevelType w:val="hybridMultilevel"/>
    <w:tmpl w:val="580C45A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EB0BCB"/>
    <w:multiLevelType w:val="hybridMultilevel"/>
    <w:tmpl w:val="79DA13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3E58E5"/>
    <w:multiLevelType w:val="hybridMultilevel"/>
    <w:tmpl w:val="133677A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5E1EE6"/>
    <w:multiLevelType w:val="hybridMultilevel"/>
    <w:tmpl w:val="0490443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F45366"/>
    <w:multiLevelType w:val="hybridMultilevel"/>
    <w:tmpl w:val="1E3A0A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1838E3"/>
    <w:multiLevelType w:val="hybridMultilevel"/>
    <w:tmpl w:val="2670F63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A074A0"/>
    <w:multiLevelType w:val="hybridMultilevel"/>
    <w:tmpl w:val="B29804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  <w:u w:color="FFFFFF" w:themeColor="background1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C0984"/>
    <w:multiLevelType w:val="hybridMultilevel"/>
    <w:tmpl w:val="A1C6B3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1770A9"/>
    <w:multiLevelType w:val="hybridMultilevel"/>
    <w:tmpl w:val="A402885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C61153"/>
    <w:multiLevelType w:val="hybridMultilevel"/>
    <w:tmpl w:val="A1581B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6A5447"/>
    <w:multiLevelType w:val="hybridMultilevel"/>
    <w:tmpl w:val="B8D2D76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D3A6C02"/>
    <w:multiLevelType w:val="hybridMultilevel"/>
    <w:tmpl w:val="AC9A11A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D805FA0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DC41C60"/>
    <w:multiLevelType w:val="hybridMultilevel"/>
    <w:tmpl w:val="EA88F09E"/>
    <w:lvl w:ilvl="0" w:tplc="71007F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2D173E0"/>
    <w:multiLevelType w:val="hybridMultilevel"/>
    <w:tmpl w:val="5D2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E60F3E"/>
    <w:multiLevelType w:val="hybridMultilevel"/>
    <w:tmpl w:val="D55014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3C00A86"/>
    <w:multiLevelType w:val="hybridMultilevel"/>
    <w:tmpl w:val="C96A86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A43FD0"/>
    <w:multiLevelType w:val="hybridMultilevel"/>
    <w:tmpl w:val="8DEE75F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AD69C2"/>
    <w:multiLevelType w:val="hybridMultilevel"/>
    <w:tmpl w:val="03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056691"/>
    <w:multiLevelType w:val="hybridMultilevel"/>
    <w:tmpl w:val="ADAAD146"/>
    <w:lvl w:ilvl="0" w:tplc="F62C9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B6DE6"/>
    <w:multiLevelType w:val="hybridMultilevel"/>
    <w:tmpl w:val="B0B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9A4566"/>
    <w:multiLevelType w:val="hybridMultilevel"/>
    <w:tmpl w:val="74F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FF1607F"/>
    <w:multiLevelType w:val="hybridMultilevel"/>
    <w:tmpl w:val="FFFFFFFF"/>
    <w:lvl w:ilvl="0" w:tplc="A2D8A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C4EF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9A20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B862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44A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540F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CC8B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1A10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0091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135FC8"/>
    <w:multiLevelType w:val="hybridMultilevel"/>
    <w:tmpl w:val="96D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1923D5E"/>
    <w:multiLevelType w:val="hybridMultilevel"/>
    <w:tmpl w:val="045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072A21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B36AC2"/>
    <w:multiLevelType w:val="hybridMultilevel"/>
    <w:tmpl w:val="AA96BC7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3BA732D"/>
    <w:multiLevelType w:val="hybridMultilevel"/>
    <w:tmpl w:val="B2D291C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63C32D3"/>
    <w:multiLevelType w:val="hybridMultilevel"/>
    <w:tmpl w:val="030087F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C14540C"/>
    <w:multiLevelType w:val="hybridMultilevel"/>
    <w:tmpl w:val="543283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C1E5782"/>
    <w:multiLevelType w:val="hybridMultilevel"/>
    <w:tmpl w:val="D678315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F250488"/>
    <w:multiLevelType w:val="hybridMultilevel"/>
    <w:tmpl w:val="E49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5971B7"/>
    <w:multiLevelType w:val="hybridMultilevel"/>
    <w:tmpl w:val="413CF43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E503E3"/>
    <w:multiLevelType w:val="hybridMultilevel"/>
    <w:tmpl w:val="4B12518A"/>
    <w:lvl w:ilvl="0" w:tplc="72628AD2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9B1963"/>
        <w:u w:color="FFFFFF" w:themeColor="background1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  <w:u w:color="FFFFFF" w:themeColor="background1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9F670DF"/>
    <w:multiLevelType w:val="hybridMultilevel"/>
    <w:tmpl w:val="EFF42AA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A39777F"/>
    <w:multiLevelType w:val="hybridMultilevel"/>
    <w:tmpl w:val="057CDF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CBE357D"/>
    <w:multiLevelType w:val="hybridMultilevel"/>
    <w:tmpl w:val="6F0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D1B2F8A"/>
    <w:multiLevelType w:val="hybridMultilevel"/>
    <w:tmpl w:val="9C0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148581D"/>
    <w:multiLevelType w:val="hybridMultilevel"/>
    <w:tmpl w:val="F79A94F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3225B"/>
    <w:multiLevelType w:val="hybridMultilevel"/>
    <w:tmpl w:val="5A9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3CF4A3B"/>
    <w:multiLevelType w:val="hybridMultilevel"/>
    <w:tmpl w:val="1B3292D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C6E79DC"/>
    <w:multiLevelType w:val="hybridMultilevel"/>
    <w:tmpl w:val="7190259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1865470"/>
    <w:multiLevelType w:val="hybridMultilevel"/>
    <w:tmpl w:val="54A4ABF6"/>
    <w:lvl w:ilvl="0" w:tplc="89FE4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C0E9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E62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66A2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261A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B4E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CC2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E21E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5EE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6D463BE"/>
    <w:multiLevelType w:val="hybridMultilevel"/>
    <w:tmpl w:val="9A8EB5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8442063"/>
    <w:multiLevelType w:val="hybridMultilevel"/>
    <w:tmpl w:val="478423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5413485">
    <w:abstractNumId w:val="22"/>
  </w:num>
  <w:num w:numId="2" w16cid:durableId="165364392">
    <w:abstractNumId w:val="42"/>
  </w:num>
  <w:num w:numId="3" w16cid:durableId="1781144226">
    <w:abstractNumId w:val="10"/>
  </w:num>
  <w:num w:numId="4" w16cid:durableId="1355496230">
    <w:abstractNumId w:val="6"/>
  </w:num>
  <w:num w:numId="5" w16cid:durableId="1413240189">
    <w:abstractNumId w:val="33"/>
  </w:num>
  <w:num w:numId="6" w16cid:durableId="226961402">
    <w:abstractNumId w:val="11"/>
  </w:num>
  <w:num w:numId="7" w16cid:durableId="176700298">
    <w:abstractNumId w:val="0"/>
  </w:num>
  <w:num w:numId="8" w16cid:durableId="37749155">
    <w:abstractNumId w:val="13"/>
  </w:num>
  <w:num w:numId="9" w16cid:durableId="1838154572">
    <w:abstractNumId w:val="38"/>
  </w:num>
  <w:num w:numId="10" w16cid:durableId="1599019118">
    <w:abstractNumId w:val="19"/>
  </w:num>
  <w:num w:numId="11" w16cid:durableId="1531915422">
    <w:abstractNumId w:val="3"/>
  </w:num>
  <w:num w:numId="12" w16cid:durableId="1839689723">
    <w:abstractNumId w:val="40"/>
  </w:num>
  <w:num w:numId="13" w16cid:durableId="161312648">
    <w:abstractNumId w:val="30"/>
  </w:num>
  <w:num w:numId="14" w16cid:durableId="652296922">
    <w:abstractNumId w:val="32"/>
  </w:num>
  <w:num w:numId="15" w16cid:durableId="1665233103">
    <w:abstractNumId w:val="28"/>
  </w:num>
  <w:num w:numId="16" w16cid:durableId="1502961647">
    <w:abstractNumId w:val="2"/>
  </w:num>
  <w:num w:numId="17" w16cid:durableId="1136681538">
    <w:abstractNumId w:val="8"/>
  </w:num>
  <w:num w:numId="18" w16cid:durableId="213203500">
    <w:abstractNumId w:val="5"/>
  </w:num>
  <w:num w:numId="19" w16cid:durableId="665983678">
    <w:abstractNumId w:val="44"/>
  </w:num>
  <w:num w:numId="20" w16cid:durableId="1028212574">
    <w:abstractNumId w:val="7"/>
  </w:num>
  <w:num w:numId="21" w16cid:durableId="2014144148">
    <w:abstractNumId w:val="20"/>
  </w:num>
  <w:num w:numId="22" w16cid:durableId="1083144671">
    <w:abstractNumId w:val="31"/>
  </w:num>
  <w:num w:numId="23" w16cid:durableId="2114281479">
    <w:abstractNumId w:val="15"/>
  </w:num>
  <w:num w:numId="24" w16cid:durableId="539905334">
    <w:abstractNumId w:val="21"/>
  </w:num>
  <w:num w:numId="25" w16cid:durableId="2069111699">
    <w:abstractNumId w:val="43"/>
  </w:num>
  <w:num w:numId="26" w16cid:durableId="126820596">
    <w:abstractNumId w:val="35"/>
  </w:num>
  <w:num w:numId="27" w16cid:durableId="865869573">
    <w:abstractNumId w:val="24"/>
  </w:num>
  <w:num w:numId="28" w16cid:durableId="5719634">
    <w:abstractNumId w:val="37"/>
  </w:num>
  <w:num w:numId="29" w16cid:durableId="1828284294">
    <w:abstractNumId w:val="14"/>
  </w:num>
  <w:num w:numId="30" w16cid:durableId="1819884502">
    <w:abstractNumId w:val="4"/>
  </w:num>
  <w:num w:numId="31" w16cid:durableId="238366052">
    <w:abstractNumId w:val="18"/>
  </w:num>
  <w:num w:numId="32" w16cid:durableId="1959335219">
    <w:abstractNumId w:val="9"/>
  </w:num>
  <w:num w:numId="33" w16cid:durableId="333800969">
    <w:abstractNumId w:val="27"/>
  </w:num>
  <w:num w:numId="34" w16cid:durableId="984745273">
    <w:abstractNumId w:val="16"/>
  </w:num>
  <w:num w:numId="35" w16cid:durableId="1599213411">
    <w:abstractNumId w:val="36"/>
  </w:num>
  <w:num w:numId="36" w16cid:durableId="1327435297">
    <w:abstractNumId w:val="29"/>
  </w:num>
  <w:num w:numId="37" w16cid:durableId="1155533780">
    <w:abstractNumId w:val="23"/>
  </w:num>
  <w:num w:numId="38" w16cid:durableId="1462648889">
    <w:abstractNumId w:val="39"/>
  </w:num>
  <w:num w:numId="39" w16cid:durableId="1155294696">
    <w:abstractNumId w:val="25"/>
  </w:num>
  <w:num w:numId="40" w16cid:durableId="1488476659">
    <w:abstractNumId w:val="12"/>
  </w:num>
  <w:num w:numId="41" w16cid:durableId="1083645106">
    <w:abstractNumId w:val="17"/>
  </w:num>
  <w:num w:numId="42" w16cid:durableId="1400907942">
    <w:abstractNumId w:val="26"/>
  </w:num>
  <w:num w:numId="43" w16cid:durableId="82917882">
    <w:abstractNumId w:val="34"/>
  </w:num>
  <w:num w:numId="44" w16cid:durableId="348410140">
    <w:abstractNumId w:val="41"/>
  </w:num>
  <w:num w:numId="45" w16cid:durableId="1653026547">
    <w:abstractNumId w:val="1"/>
  </w:num>
  <w:numIdMacAtCleanup w:val="45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h Cohen">
    <w15:presenceInfo w15:providerId="AD" w15:userId="S::josh.cohen@csps-efpc.gc.ca::08e61d5e-9c52-4235-b657-a8f8b615c44c"/>
  </w15:person>
  <w15:person w15:author="Dubois, Pierre P [NC]">
    <w15:presenceInfo w15:providerId="AD" w15:userId="S::pierre.dubois_servicecanada.gc.ca#ext#@gcxgce.onmicrosoft.com::60033675-2bca-49d9-ac7a-eeb207809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3C"/>
    <w:rsid w:val="00001F64"/>
    <w:rsid w:val="000064AA"/>
    <w:rsid w:val="000073AA"/>
    <w:rsid w:val="000101FA"/>
    <w:rsid w:val="00010F95"/>
    <w:rsid w:val="000128A0"/>
    <w:rsid w:val="0002234C"/>
    <w:rsid w:val="00023444"/>
    <w:rsid w:val="00023705"/>
    <w:rsid w:val="000258E5"/>
    <w:rsid w:val="00034381"/>
    <w:rsid w:val="00040A3B"/>
    <w:rsid w:val="00042139"/>
    <w:rsid w:val="00045F2C"/>
    <w:rsid w:val="00051134"/>
    <w:rsid w:val="00052A35"/>
    <w:rsid w:val="000530FB"/>
    <w:rsid w:val="00053647"/>
    <w:rsid w:val="00055FBB"/>
    <w:rsid w:val="000575FD"/>
    <w:rsid w:val="000666C8"/>
    <w:rsid w:val="000833D1"/>
    <w:rsid w:val="00085A22"/>
    <w:rsid w:val="000863B3"/>
    <w:rsid w:val="00095289"/>
    <w:rsid w:val="000B04DE"/>
    <w:rsid w:val="000B11A3"/>
    <w:rsid w:val="000B1A94"/>
    <w:rsid w:val="000C0AEC"/>
    <w:rsid w:val="000C3522"/>
    <w:rsid w:val="000C6712"/>
    <w:rsid w:val="000C72FA"/>
    <w:rsid w:val="000D3F73"/>
    <w:rsid w:val="000D68AA"/>
    <w:rsid w:val="000E15EA"/>
    <w:rsid w:val="000E1B3E"/>
    <w:rsid w:val="000E5266"/>
    <w:rsid w:val="000E67B6"/>
    <w:rsid w:val="000F1133"/>
    <w:rsid w:val="000F180D"/>
    <w:rsid w:val="000F265F"/>
    <w:rsid w:val="000F4870"/>
    <w:rsid w:val="000F4E94"/>
    <w:rsid w:val="000F7C48"/>
    <w:rsid w:val="00100935"/>
    <w:rsid w:val="00100D37"/>
    <w:rsid w:val="001036E0"/>
    <w:rsid w:val="00107D5F"/>
    <w:rsid w:val="0011440B"/>
    <w:rsid w:val="0011448B"/>
    <w:rsid w:val="00120A26"/>
    <w:rsid w:val="00125B0F"/>
    <w:rsid w:val="00126C64"/>
    <w:rsid w:val="00131F0F"/>
    <w:rsid w:val="0013241A"/>
    <w:rsid w:val="0013365C"/>
    <w:rsid w:val="001336BE"/>
    <w:rsid w:val="00133CEF"/>
    <w:rsid w:val="0013420A"/>
    <w:rsid w:val="00134D0E"/>
    <w:rsid w:val="00140A1C"/>
    <w:rsid w:val="001465BE"/>
    <w:rsid w:val="00153E4D"/>
    <w:rsid w:val="0016398F"/>
    <w:rsid w:val="00163AAD"/>
    <w:rsid w:val="0016439E"/>
    <w:rsid w:val="00164670"/>
    <w:rsid w:val="00171886"/>
    <w:rsid w:val="00185A80"/>
    <w:rsid w:val="0018757E"/>
    <w:rsid w:val="00196621"/>
    <w:rsid w:val="001A4A50"/>
    <w:rsid w:val="001A7AC0"/>
    <w:rsid w:val="001B1AA7"/>
    <w:rsid w:val="001B6819"/>
    <w:rsid w:val="001C2137"/>
    <w:rsid w:val="001C60C1"/>
    <w:rsid w:val="001C7E3C"/>
    <w:rsid w:val="001D5E56"/>
    <w:rsid w:val="001E0B5A"/>
    <w:rsid w:val="001E2BF5"/>
    <w:rsid w:val="001E708A"/>
    <w:rsid w:val="001F20B0"/>
    <w:rsid w:val="001F7BFD"/>
    <w:rsid w:val="00201F85"/>
    <w:rsid w:val="00202BE8"/>
    <w:rsid w:val="00203603"/>
    <w:rsid w:val="00207A81"/>
    <w:rsid w:val="002111D0"/>
    <w:rsid w:val="00212678"/>
    <w:rsid w:val="00213A79"/>
    <w:rsid w:val="00213BB1"/>
    <w:rsid w:val="002173F8"/>
    <w:rsid w:val="002212A5"/>
    <w:rsid w:val="002227EB"/>
    <w:rsid w:val="0022383D"/>
    <w:rsid w:val="0022679D"/>
    <w:rsid w:val="0023028C"/>
    <w:rsid w:val="00236598"/>
    <w:rsid w:val="00241C6E"/>
    <w:rsid w:val="002440FF"/>
    <w:rsid w:val="002443F5"/>
    <w:rsid w:val="00246552"/>
    <w:rsid w:val="00246B5E"/>
    <w:rsid w:val="00263354"/>
    <w:rsid w:val="00264304"/>
    <w:rsid w:val="002653C1"/>
    <w:rsid w:val="00270DEF"/>
    <w:rsid w:val="00274AFC"/>
    <w:rsid w:val="002752D1"/>
    <w:rsid w:val="00275335"/>
    <w:rsid w:val="00275662"/>
    <w:rsid w:val="002761F7"/>
    <w:rsid w:val="0027751F"/>
    <w:rsid w:val="00285643"/>
    <w:rsid w:val="00285813"/>
    <w:rsid w:val="00286BBB"/>
    <w:rsid w:val="00287888"/>
    <w:rsid w:val="00292CEA"/>
    <w:rsid w:val="002A02E3"/>
    <w:rsid w:val="002A1398"/>
    <w:rsid w:val="002A401F"/>
    <w:rsid w:val="002A527B"/>
    <w:rsid w:val="002A5EE0"/>
    <w:rsid w:val="002B0717"/>
    <w:rsid w:val="002B2D28"/>
    <w:rsid w:val="002C030C"/>
    <w:rsid w:val="002C30DE"/>
    <w:rsid w:val="002C69DE"/>
    <w:rsid w:val="002D2C7B"/>
    <w:rsid w:val="002D2C87"/>
    <w:rsid w:val="002D6C32"/>
    <w:rsid w:val="002E3C3E"/>
    <w:rsid w:val="002E632A"/>
    <w:rsid w:val="002F07A4"/>
    <w:rsid w:val="002F0BBE"/>
    <w:rsid w:val="002F1E63"/>
    <w:rsid w:val="002F2261"/>
    <w:rsid w:val="00302159"/>
    <w:rsid w:val="00302846"/>
    <w:rsid w:val="00304199"/>
    <w:rsid w:val="00304EA2"/>
    <w:rsid w:val="003069A7"/>
    <w:rsid w:val="003076F5"/>
    <w:rsid w:val="00311BF1"/>
    <w:rsid w:val="0031304E"/>
    <w:rsid w:val="00314064"/>
    <w:rsid w:val="00316BE8"/>
    <w:rsid w:val="00316E97"/>
    <w:rsid w:val="00320483"/>
    <w:rsid w:val="00326C44"/>
    <w:rsid w:val="003311B9"/>
    <w:rsid w:val="00334F2A"/>
    <w:rsid w:val="00335456"/>
    <w:rsid w:val="003357E1"/>
    <w:rsid w:val="0033721A"/>
    <w:rsid w:val="00337759"/>
    <w:rsid w:val="003448CE"/>
    <w:rsid w:val="00344A2C"/>
    <w:rsid w:val="00353B86"/>
    <w:rsid w:val="00361640"/>
    <w:rsid w:val="00365BA1"/>
    <w:rsid w:val="00367975"/>
    <w:rsid w:val="00367D7E"/>
    <w:rsid w:val="00370E43"/>
    <w:rsid w:val="00381E96"/>
    <w:rsid w:val="0038741F"/>
    <w:rsid w:val="0039360C"/>
    <w:rsid w:val="0039580A"/>
    <w:rsid w:val="0039616B"/>
    <w:rsid w:val="00396F14"/>
    <w:rsid w:val="003A13ED"/>
    <w:rsid w:val="003A6CB7"/>
    <w:rsid w:val="003A7A88"/>
    <w:rsid w:val="003B05D1"/>
    <w:rsid w:val="003B184E"/>
    <w:rsid w:val="003B38AC"/>
    <w:rsid w:val="003B6AC6"/>
    <w:rsid w:val="003C3B3F"/>
    <w:rsid w:val="003D1F6F"/>
    <w:rsid w:val="003D36DF"/>
    <w:rsid w:val="003D47D8"/>
    <w:rsid w:val="003D652B"/>
    <w:rsid w:val="003E311C"/>
    <w:rsid w:val="003E5902"/>
    <w:rsid w:val="003E5DAA"/>
    <w:rsid w:val="003E74F3"/>
    <w:rsid w:val="003F2B73"/>
    <w:rsid w:val="003F2D28"/>
    <w:rsid w:val="003F3EBC"/>
    <w:rsid w:val="003F6B2D"/>
    <w:rsid w:val="003F7057"/>
    <w:rsid w:val="00401B0D"/>
    <w:rsid w:val="00404460"/>
    <w:rsid w:val="00404D9D"/>
    <w:rsid w:val="00406EB8"/>
    <w:rsid w:val="004106CB"/>
    <w:rsid w:val="004112C7"/>
    <w:rsid w:val="00417C7C"/>
    <w:rsid w:val="00421818"/>
    <w:rsid w:val="00425D77"/>
    <w:rsid w:val="004272ED"/>
    <w:rsid w:val="004314BB"/>
    <w:rsid w:val="00432751"/>
    <w:rsid w:val="00433203"/>
    <w:rsid w:val="0043396E"/>
    <w:rsid w:val="00434676"/>
    <w:rsid w:val="004432EE"/>
    <w:rsid w:val="0044486E"/>
    <w:rsid w:val="00444A66"/>
    <w:rsid w:val="00450532"/>
    <w:rsid w:val="00450955"/>
    <w:rsid w:val="00452891"/>
    <w:rsid w:val="004537D2"/>
    <w:rsid w:val="004563DD"/>
    <w:rsid w:val="00457661"/>
    <w:rsid w:val="00474F2D"/>
    <w:rsid w:val="00482D5B"/>
    <w:rsid w:val="00483EC1"/>
    <w:rsid w:val="00486769"/>
    <w:rsid w:val="00487352"/>
    <w:rsid w:val="00487A7E"/>
    <w:rsid w:val="0049041E"/>
    <w:rsid w:val="004908E4"/>
    <w:rsid w:val="00491061"/>
    <w:rsid w:val="00491439"/>
    <w:rsid w:val="00491B7B"/>
    <w:rsid w:val="00495156"/>
    <w:rsid w:val="004A4042"/>
    <w:rsid w:val="004B0A86"/>
    <w:rsid w:val="004B18E4"/>
    <w:rsid w:val="004C3686"/>
    <w:rsid w:val="004D0968"/>
    <w:rsid w:val="004D3804"/>
    <w:rsid w:val="004D5377"/>
    <w:rsid w:val="004D53AC"/>
    <w:rsid w:val="004D6C9D"/>
    <w:rsid w:val="004E0EA8"/>
    <w:rsid w:val="004E1549"/>
    <w:rsid w:val="004E179A"/>
    <w:rsid w:val="004E7A6B"/>
    <w:rsid w:val="004F00E8"/>
    <w:rsid w:val="004F1E09"/>
    <w:rsid w:val="004F7004"/>
    <w:rsid w:val="00500579"/>
    <w:rsid w:val="00504695"/>
    <w:rsid w:val="00511167"/>
    <w:rsid w:val="005143F2"/>
    <w:rsid w:val="00530E11"/>
    <w:rsid w:val="00537663"/>
    <w:rsid w:val="00540052"/>
    <w:rsid w:val="00545220"/>
    <w:rsid w:val="00545D02"/>
    <w:rsid w:val="00552672"/>
    <w:rsid w:val="00555C3F"/>
    <w:rsid w:val="00565D62"/>
    <w:rsid w:val="005663EC"/>
    <w:rsid w:val="005764EC"/>
    <w:rsid w:val="00580819"/>
    <w:rsid w:val="00581078"/>
    <w:rsid w:val="0058424B"/>
    <w:rsid w:val="00591731"/>
    <w:rsid w:val="005968F7"/>
    <w:rsid w:val="005A14CA"/>
    <w:rsid w:val="005A7184"/>
    <w:rsid w:val="005B3C50"/>
    <w:rsid w:val="005B58C1"/>
    <w:rsid w:val="005C2E54"/>
    <w:rsid w:val="005C3015"/>
    <w:rsid w:val="005C6D9F"/>
    <w:rsid w:val="005D482E"/>
    <w:rsid w:val="005D7CE3"/>
    <w:rsid w:val="005E0FBD"/>
    <w:rsid w:val="005E614F"/>
    <w:rsid w:val="005F1F37"/>
    <w:rsid w:val="005F4252"/>
    <w:rsid w:val="005F6B02"/>
    <w:rsid w:val="005F7544"/>
    <w:rsid w:val="006016ED"/>
    <w:rsid w:val="00603CEA"/>
    <w:rsid w:val="00607829"/>
    <w:rsid w:val="00613180"/>
    <w:rsid w:val="00614B6D"/>
    <w:rsid w:val="00617592"/>
    <w:rsid w:val="00617595"/>
    <w:rsid w:val="00617615"/>
    <w:rsid w:val="00620448"/>
    <w:rsid w:val="006214D8"/>
    <w:rsid w:val="00621EA1"/>
    <w:rsid w:val="0062234D"/>
    <w:rsid w:val="0062240A"/>
    <w:rsid w:val="00623B04"/>
    <w:rsid w:val="0062714C"/>
    <w:rsid w:val="00631F23"/>
    <w:rsid w:val="00632BBF"/>
    <w:rsid w:val="00633607"/>
    <w:rsid w:val="00646E0A"/>
    <w:rsid w:val="00654E89"/>
    <w:rsid w:val="0066092F"/>
    <w:rsid w:val="006619FE"/>
    <w:rsid w:val="00665242"/>
    <w:rsid w:val="00671D95"/>
    <w:rsid w:val="0067326A"/>
    <w:rsid w:val="00674139"/>
    <w:rsid w:val="00675A32"/>
    <w:rsid w:val="00682FAC"/>
    <w:rsid w:val="00684C23"/>
    <w:rsid w:val="006857CE"/>
    <w:rsid w:val="006A35AE"/>
    <w:rsid w:val="006A465E"/>
    <w:rsid w:val="006A4672"/>
    <w:rsid w:val="006B29AF"/>
    <w:rsid w:val="006C2FA5"/>
    <w:rsid w:val="006D1F7C"/>
    <w:rsid w:val="006D2159"/>
    <w:rsid w:val="006D3629"/>
    <w:rsid w:val="006D377A"/>
    <w:rsid w:val="006D5529"/>
    <w:rsid w:val="006D5741"/>
    <w:rsid w:val="006D67A6"/>
    <w:rsid w:val="006E14A1"/>
    <w:rsid w:val="006E15E2"/>
    <w:rsid w:val="006E1B48"/>
    <w:rsid w:val="006E3444"/>
    <w:rsid w:val="006E5BBB"/>
    <w:rsid w:val="006F02E9"/>
    <w:rsid w:val="006F17F6"/>
    <w:rsid w:val="006F3235"/>
    <w:rsid w:val="006F6C8A"/>
    <w:rsid w:val="007048B1"/>
    <w:rsid w:val="00706764"/>
    <w:rsid w:val="00707491"/>
    <w:rsid w:val="007101D8"/>
    <w:rsid w:val="007158E6"/>
    <w:rsid w:val="00715E89"/>
    <w:rsid w:val="00721BE3"/>
    <w:rsid w:val="00725300"/>
    <w:rsid w:val="00726E78"/>
    <w:rsid w:val="00730A8D"/>
    <w:rsid w:val="00732BAF"/>
    <w:rsid w:val="00733EED"/>
    <w:rsid w:val="007405FE"/>
    <w:rsid w:val="0074194B"/>
    <w:rsid w:val="007432EF"/>
    <w:rsid w:val="007457DA"/>
    <w:rsid w:val="00752458"/>
    <w:rsid w:val="007532A6"/>
    <w:rsid w:val="00754596"/>
    <w:rsid w:val="00755283"/>
    <w:rsid w:val="00760B76"/>
    <w:rsid w:val="00761301"/>
    <w:rsid w:val="00766860"/>
    <w:rsid w:val="007724C5"/>
    <w:rsid w:val="00773D76"/>
    <w:rsid w:val="00776620"/>
    <w:rsid w:val="007846BC"/>
    <w:rsid w:val="00786702"/>
    <w:rsid w:val="00792EBB"/>
    <w:rsid w:val="00793A32"/>
    <w:rsid w:val="007A0D9A"/>
    <w:rsid w:val="007A4B4E"/>
    <w:rsid w:val="007B16BD"/>
    <w:rsid w:val="007C5183"/>
    <w:rsid w:val="007C6C4B"/>
    <w:rsid w:val="007C70CF"/>
    <w:rsid w:val="007D012D"/>
    <w:rsid w:val="007E0E43"/>
    <w:rsid w:val="007E3E70"/>
    <w:rsid w:val="007F08F8"/>
    <w:rsid w:val="007F0AA0"/>
    <w:rsid w:val="007F3BA0"/>
    <w:rsid w:val="008105A1"/>
    <w:rsid w:val="00813D24"/>
    <w:rsid w:val="00826BAC"/>
    <w:rsid w:val="008276FC"/>
    <w:rsid w:val="00827DEB"/>
    <w:rsid w:val="00831130"/>
    <w:rsid w:val="00837084"/>
    <w:rsid w:val="008373C3"/>
    <w:rsid w:val="00840F42"/>
    <w:rsid w:val="008454E0"/>
    <w:rsid w:val="00846AC5"/>
    <w:rsid w:val="00852FE7"/>
    <w:rsid w:val="00853924"/>
    <w:rsid w:val="00856172"/>
    <w:rsid w:val="00856BA7"/>
    <w:rsid w:val="0086DEBF"/>
    <w:rsid w:val="0087079D"/>
    <w:rsid w:val="00871B54"/>
    <w:rsid w:val="00873AAB"/>
    <w:rsid w:val="008900F2"/>
    <w:rsid w:val="00895356"/>
    <w:rsid w:val="00896DEE"/>
    <w:rsid w:val="008A075E"/>
    <w:rsid w:val="008A252B"/>
    <w:rsid w:val="008A488C"/>
    <w:rsid w:val="008A4899"/>
    <w:rsid w:val="008A6BB2"/>
    <w:rsid w:val="008A7FAC"/>
    <w:rsid w:val="008B38DB"/>
    <w:rsid w:val="008B53D9"/>
    <w:rsid w:val="008B6871"/>
    <w:rsid w:val="008C1F19"/>
    <w:rsid w:val="008C29AD"/>
    <w:rsid w:val="008C6BDB"/>
    <w:rsid w:val="008C6D80"/>
    <w:rsid w:val="008C6DD5"/>
    <w:rsid w:val="008C730B"/>
    <w:rsid w:val="008D2C02"/>
    <w:rsid w:val="008D639D"/>
    <w:rsid w:val="008D6C9B"/>
    <w:rsid w:val="008D78A4"/>
    <w:rsid w:val="008E3AC6"/>
    <w:rsid w:val="008E5C7C"/>
    <w:rsid w:val="008E6428"/>
    <w:rsid w:val="008E6C34"/>
    <w:rsid w:val="008E7730"/>
    <w:rsid w:val="008E79C3"/>
    <w:rsid w:val="008F226A"/>
    <w:rsid w:val="008F4BBE"/>
    <w:rsid w:val="008F695E"/>
    <w:rsid w:val="009007E1"/>
    <w:rsid w:val="009108E1"/>
    <w:rsid w:val="00914D10"/>
    <w:rsid w:val="00916D3D"/>
    <w:rsid w:val="009208E3"/>
    <w:rsid w:val="0092441E"/>
    <w:rsid w:val="009278B0"/>
    <w:rsid w:val="00930617"/>
    <w:rsid w:val="009340E7"/>
    <w:rsid w:val="00934F1D"/>
    <w:rsid w:val="009355C1"/>
    <w:rsid w:val="009408C3"/>
    <w:rsid w:val="009419DB"/>
    <w:rsid w:val="00942E72"/>
    <w:rsid w:val="0094424E"/>
    <w:rsid w:val="009472B4"/>
    <w:rsid w:val="00952956"/>
    <w:rsid w:val="00953EC7"/>
    <w:rsid w:val="00961D9C"/>
    <w:rsid w:val="00963C9C"/>
    <w:rsid w:val="00965BF1"/>
    <w:rsid w:val="00977D22"/>
    <w:rsid w:val="0099507E"/>
    <w:rsid w:val="00995751"/>
    <w:rsid w:val="009A0A55"/>
    <w:rsid w:val="009A6D61"/>
    <w:rsid w:val="009B04AC"/>
    <w:rsid w:val="009B553A"/>
    <w:rsid w:val="009B69E7"/>
    <w:rsid w:val="009C0DC2"/>
    <w:rsid w:val="009C4A5E"/>
    <w:rsid w:val="009C73ED"/>
    <w:rsid w:val="009D0ECB"/>
    <w:rsid w:val="009D76E1"/>
    <w:rsid w:val="009E1A83"/>
    <w:rsid w:val="009F0366"/>
    <w:rsid w:val="009F092C"/>
    <w:rsid w:val="009F1970"/>
    <w:rsid w:val="009F1D53"/>
    <w:rsid w:val="009F64C0"/>
    <w:rsid w:val="00A0459A"/>
    <w:rsid w:val="00A04B7B"/>
    <w:rsid w:val="00A06253"/>
    <w:rsid w:val="00A06DAC"/>
    <w:rsid w:val="00A07362"/>
    <w:rsid w:val="00A129C0"/>
    <w:rsid w:val="00A12F1B"/>
    <w:rsid w:val="00A1364B"/>
    <w:rsid w:val="00A1600E"/>
    <w:rsid w:val="00A163C2"/>
    <w:rsid w:val="00A167DF"/>
    <w:rsid w:val="00A20F49"/>
    <w:rsid w:val="00A23395"/>
    <w:rsid w:val="00A25AF1"/>
    <w:rsid w:val="00A25EFD"/>
    <w:rsid w:val="00A315E8"/>
    <w:rsid w:val="00A3282A"/>
    <w:rsid w:val="00A32BA8"/>
    <w:rsid w:val="00A33E59"/>
    <w:rsid w:val="00A3788D"/>
    <w:rsid w:val="00A41621"/>
    <w:rsid w:val="00A42E70"/>
    <w:rsid w:val="00A45075"/>
    <w:rsid w:val="00A53AE3"/>
    <w:rsid w:val="00A53DA0"/>
    <w:rsid w:val="00A551CA"/>
    <w:rsid w:val="00A56610"/>
    <w:rsid w:val="00A659C9"/>
    <w:rsid w:val="00A700D5"/>
    <w:rsid w:val="00A70B9A"/>
    <w:rsid w:val="00A75F79"/>
    <w:rsid w:val="00A7761A"/>
    <w:rsid w:val="00A80EB4"/>
    <w:rsid w:val="00A81A79"/>
    <w:rsid w:val="00A81CCF"/>
    <w:rsid w:val="00A82B8D"/>
    <w:rsid w:val="00A8755A"/>
    <w:rsid w:val="00A912FF"/>
    <w:rsid w:val="00A95B4E"/>
    <w:rsid w:val="00A97627"/>
    <w:rsid w:val="00AA5DB5"/>
    <w:rsid w:val="00AB1A0A"/>
    <w:rsid w:val="00AB2C3B"/>
    <w:rsid w:val="00AB3667"/>
    <w:rsid w:val="00AB642F"/>
    <w:rsid w:val="00AC33BA"/>
    <w:rsid w:val="00AC3B57"/>
    <w:rsid w:val="00AD0E03"/>
    <w:rsid w:val="00AD3897"/>
    <w:rsid w:val="00AD3E69"/>
    <w:rsid w:val="00AD5EC7"/>
    <w:rsid w:val="00AE2489"/>
    <w:rsid w:val="00AE4CFD"/>
    <w:rsid w:val="00AE5F19"/>
    <w:rsid w:val="00AE6B78"/>
    <w:rsid w:val="00AF6331"/>
    <w:rsid w:val="00AF70B0"/>
    <w:rsid w:val="00B00746"/>
    <w:rsid w:val="00B02388"/>
    <w:rsid w:val="00B06DD1"/>
    <w:rsid w:val="00B13F3A"/>
    <w:rsid w:val="00B15ECE"/>
    <w:rsid w:val="00B16554"/>
    <w:rsid w:val="00B17C32"/>
    <w:rsid w:val="00B21C50"/>
    <w:rsid w:val="00B3384E"/>
    <w:rsid w:val="00B40697"/>
    <w:rsid w:val="00B40CA7"/>
    <w:rsid w:val="00B45297"/>
    <w:rsid w:val="00B5163A"/>
    <w:rsid w:val="00B517B6"/>
    <w:rsid w:val="00B53DCB"/>
    <w:rsid w:val="00B54E4A"/>
    <w:rsid w:val="00B6050F"/>
    <w:rsid w:val="00B641B8"/>
    <w:rsid w:val="00B64924"/>
    <w:rsid w:val="00B66D4F"/>
    <w:rsid w:val="00B6720E"/>
    <w:rsid w:val="00B71EA1"/>
    <w:rsid w:val="00B76EB0"/>
    <w:rsid w:val="00B8209E"/>
    <w:rsid w:val="00B822F1"/>
    <w:rsid w:val="00B8488A"/>
    <w:rsid w:val="00B85494"/>
    <w:rsid w:val="00B85DF0"/>
    <w:rsid w:val="00B86D54"/>
    <w:rsid w:val="00B87C9E"/>
    <w:rsid w:val="00B87FAA"/>
    <w:rsid w:val="00B91319"/>
    <w:rsid w:val="00B96118"/>
    <w:rsid w:val="00BB2F70"/>
    <w:rsid w:val="00BB4B72"/>
    <w:rsid w:val="00BB58DF"/>
    <w:rsid w:val="00BB669A"/>
    <w:rsid w:val="00BB71A4"/>
    <w:rsid w:val="00BC22A6"/>
    <w:rsid w:val="00BC74AC"/>
    <w:rsid w:val="00BD12F8"/>
    <w:rsid w:val="00BD1C45"/>
    <w:rsid w:val="00BD30B8"/>
    <w:rsid w:val="00BD37FC"/>
    <w:rsid w:val="00BD6623"/>
    <w:rsid w:val="00BD70FE"/>
    <w:rsid w:val="00BE17DE"/>
    <w:rsid w:val="00BE4E8F"/>
    <w:rsid w:val="00BE6C1F"/>
    <w:rsid w:val="00BF280E"/>
    <w:rsid w:val="00BF5EE5"/>
    <w:rsid w:val="00BF69D4"/>
    <w:rsid w:val="00BF7998"/>
    <w:rsid w:val="00C00A02"/>
    <w:rsid w:val="00C01C1C"/>
    <w:rsid w:val="00C023E6"/>
    <w:rsid w:val="00C02F19"/>
    <w:rsid w:val="00C03A74"/>
    <w:rsid w:val="00C05A7A"/>
    <w:rsid w:val="00C14AD5"/>
    <w:rsid w:val="00C33464"/>
    <w:rsid w:val="00C4084F"/>
    <w:rsid w:val="00C40B18"/>
    <w:rsid w:val="00C40FE2"/>
    <w:rsid w:val="00C448E3"/>
    <w:rsid w:val="00C51E87"/>
    <w:rsid w:val="00C53C38"/>
    <w:rsid w:val="00C5609A"/>
    <w:rsid w:val="00C61B0C"/>
    <w:rsid w:val="00C660F9"/>
    <w:rsid w:val="00C66356"/>
    <w:rsid w:val="00C716F0"/>
    <w:rsid w:val="00C7374B"/>
    <w:rsid w:val="00C73A5A"/>
    <w:rsid w:val="00C80D91"/>
    <w:rsid w:val="00C92768"/>
    <w:rsid w:val="00C92E7E"/>
    <w:rsid w:val="00C97C61"/>
    <w:rsid w:val="00CA0396"/>
    <w:rsid w:val="00CA741D"/>
    <w:rsid w:val="00CA747D"/>
    <w:rsid w:val="00CB2198"/>
    <w:rsid w:val="00CB4653"/>
    <w:rsid w:val="00CB6AE9"/>
    <w:rsid w:val="00CC3622"/>
    <w:rsid w:val="00CC5D0F"/>
    <w:rsid w:val="00CC6695"/>
    <w:rsid w:val="00CD1D4D"/>
    <w:rsid w:val="00CE61BA"/>
    <w:rsid w:val="00CE67C2"/>
    <w:rsid w:val="00CF2FDE"/>
    <w:rsid w:val="00CF7B9D"/>
    <w:rsid w:val="00D0159A"/>
    <w:rsid w:val="00D01815"/>
    <w:rsid w:val="00D062D1"/>
    <w:rsid w:val="00D106B1"/>
    <w:rsid w:val="00D169DB"/>
    <w:rsid w:val="00D16F14"/>
    <w:rsid w:val="00D20067"/>
    <w:rsid w:val="00D20D06"/>
    <w:rsid w:val="00D22EE1"/>
    <w:rsid w:val="00D2667F"/>
    <w:rsid w:val="00D33739"/>
    <w:rsid w:val="00D33EC2"/>
    <w:rsid w:val="00D40AFD"/>
    <w:rsid w:val="00D42858"/>
    <w:rsid w:val="00D4658F"/>
    <w:rsid w:val="00D46E1A"/>
    <w:rsid w:val="00D47297"/>
    <w:rsid w:val="00D544C6"/>
    <w:rsid w:val="00D63D81"/>
    <w:rsid w:val="00D664ED"/>
    <w:rsid w:val="00D70904"/>
    <w:rsid w:val="00D735A0"/>
    <w:rsid w:val="00D7399A"/>
    <w:rsid w:val="00D80618"/>
    <w:rsid w:val="00D84061"/>
    <w:rsid w:val="00D87E1B"/>
    <w:rsid w:val="00D942CF"/>
    <w:rsid w:val="00DA2F5E"/>
    <w:rsid w:val="00DA35DE"/>
    <w:rsid w:val="00DA5221"/>
    <w:rsid w:val="00DB047C"/>
    <w:rsid w:val="00DB33C8"/>
    <w:rsid w:val="00DB492A"/>
    <w:rsid w:val="00DB66DF"/>
    <w:rsid w:val="00DC1634"/>
    <w:rsid w:val="00DD2207"/>
    <w:rsid w:val="00DD3A20"/>
    <w:rsid w:val="00DD4B85"/>
    <w:rsid w:val="00DD4E38"/>
    <w:rsid w:val="00DD678C"/>
    <w:rsid w:val="00DE4ABF"/>
    <w:rsid w:val="00DF0EB2"/>
    <w:rsid w:val="00DF42C7"/>
    <w:rsid w:val="00DF44EE"/>
    <w:rsid w:val="00DF6184"/>
    <w:rsid w:val="00E0009F"/>
    <w:rsid w:val="00E07D05"/>
    <w:rsid w:val="00E13DF8"/>
    <w:rsid w:val="00E141BC"/>
    <w:rsid w:val="00E14E2C"/>
    <w:rsid w:val="00E152AD"/>
    <w:rsid w:val="00E1561C"/>
    <w:rsid w:val="00E15EE9"/>
    <w:rsid w:val="00E17264"/>
    <w:rsid w:val="00E22AB2"/>
    <w:rsid w:val="00E2685B"/>
    <w:rsid w:val="00E27E20"/>
    <w:rsid w:val="00E341AA"/>
    <w:rsid w:val="00E41109"/>
    <w:rsid w:val="00E41398"/>
    <w:rsid w:val="00E52B8C"/>
    <w:rsid w:val="00E54C5C"/>
    <w:rsid w:val="00E55F44"/>
    <w:rsid w:val="00E613ED"/>
    <w:rsid w:val="00E64355"/>
    <w:rsid w:val="00E65A70"/>
    <w:rsid w:val="00E7570E"/>
    <w:rsid w:val="00E8337D"/>
    <w:rsid w:val="00E84110"/>
    <w:rsid w:val="00E92933"/>
    <w:rsid w:val="00E94490"/>
    <w:rsid w:val="00E95E0F"/>
    <w:rsid w:val="00EA3F90"/>
    <w:rsid w:val="00EA6849"/>
    <w:rsid w:val="00EB0472"/>
    <w:rsid w:val="00EB12AE"/>
    <w:rsid w:val="00EB2420"/>
    <w:rsid w:val="00EB2962"/>
    <w:rsid w:val="00EB3F2F"/>
    <w:rsid w:val="00EB456A"/>
    <w:rsid w:val="00EB54BC"/>
    <w:rsid w:val="00EB5F23"/>
    <w:rsid w:val="00EB797E"/>
    <w:rsid w:val="00EC1184"/>
    <w:rsid w:val="00EC1CA9"/>
    <w:rsid w:val="00EC229B"/>
    <w:rsid w:val="00EC4FFC"/>
    <w:rsid w:val="00EC585E"/>
    <w:rsid w:val="00ED25BD"/>
    <w:rsid w:val="00ED340E"/>
    <w:rsid w:val="00EE5812"/>
    <w:rsid w:val="00EE5FB2"/>
    <w:rsid w:val="00EE6D6B"/>
    <w:rsid w:val="00EF0312"/>
    <w:rsid w:val="00EF1910"/>
    <w:rsid w:val="00F11568"/>
    <w:rsid w:val="00F11FDB"/>
    <w:rsid w:val="00F2276D"/>
    <w:rsid w:val="00F34D7B"/>
    <w:rsid w:val="00F47108"/>
    <w:rsid w:val="00F5157B"/>
    <w:rsid w:val="00F52C5B"/>
    <w:rsid w:val="00F52CD8"/>
    <w:rsid w:val="00F53F28"/>
    <w:rsid w:val="00F60BDA"/>
    <w:rsid w:val="00F611EC"/>
    <w:rsid w:val="00F655E2"/>
    <w:rsid w:val="00F6623C"/>
    <w:rsid w:val="00F70F56"/>
    <w:rsid w:val="00F8070F"/>
    <w:rsid w:val="00F852BC"/>
    <w:rsid w:val="00F86DC7"/>
    <w:rsid w:val="00F900A1"/>
    <w:rsid w:val="00F91579"/>
    <w:rsid w:val="00F922EF"/>
    <w:rsid w:val="00FA0CEF"/>
    <w:rsid w:val="00FA14D9"/>
    <w:rsid w:val="00FA16FB"/>
    <w:rsid w:val="00FA25A1"/>
    <w:rsid w:val="00FA4B5A"/>
    <w:rsid w:val="00FB055A"/>
    <w:rsid w:val="00FB0EAD"/>
    <w:rsid w:val="00FB2691"/>
    <w:rsid w:val="00FC72DF"/>
    <w:rsid w:val="00FC7333"/>
    <w:rsid w:val="00FD1EBB"/>
    <w:rsid w:val="00FD35B5"/>
    <w:rsid w:val="00FD5139"/>
    <w:rsid w:val="00FD79E6"/>
    <w:rsid w:val="00FE35BD"/>
    <w:rsid w:val="00FE383E"/>
    <w:rsid w:val="00FF0343"/>
    <w:rsid w:val="00FF0AC9"/>
    <w:rsid w:val="00FF49AA"/>
    <w:rsid w:val="012AABAC"/>
    <w:rsid w:val="01526A40"/>
    <w:rsid w:val="017E1E3C"/>
    <w:rsid w:val="01ABE91D"/>
    <w:rsid w:val="020955C9"/>
    <w:rsid w:val="02709AED"/>
    <w:rsid w:val="028C1ED3"/>
    <w:rsid w:val="02B43B8E"/>
    <w:rsid w:val="02CF1FC5"/>
    <w:rsid w:val="03016D62"/>
    <w:rsid w:val="048CC9EA"/>
    <w:rsid w:val="04D75560"/>
    <w:rsid w:val="04DB6AD4"/>
    <w:rsid w:val="050311C2"/>
    <w:rsid w:val="0577C3C3"/>
    <w:rsid w:val="05D764A0"/>
    <w:rsid w:val="0608C1D7"/>
    <w:rsid w:val="066A0C86"/>
    <w:rsid w:val="0711234E"/>
    <w:rsid w:val="071318C4"/>
    <w:rsid w:val="07473D35"/>
    <w:rsid w:val="077DCFD1"/>
    <w:rsid w:val="077E747A"/>
    <w:rsid w:val="07DCB541"/>
    <w:rsid w:val="07FA7E93"/>
    <w:rsid w:val="081D0366"/>
    <w:rsid w:val="086B7E5E"/>
    <w:rsid w:val="086E8A51"/>
    <w:rsid w:val="08E6A70F"/>
    <w:rsid w:val="08F46C72"/>
    <w:rsid w:val="09418004"/>
    <w:rsid w:val="097A2FA4"/>
    <w:rsid w:val="09E95275"/>
    <w:rsid w:val="09EC1A76"/>
    <w:rsid w:val="0A04C72B"/>
    <w:rsid w:val="0A1A078B"/>
    <w:rsid w:val="0A24B14F"/>
    <w:rsid w:val="0A29E35E"/>
    <w:rsid w:val="0A90455A"/>
    <w:rsid w:val="0AC58C51"/>
    <w:rsid w:val="0AC7109A"/>
    <w:rsid w:val="0B0D7948"/>
    <w:rsid w:val="0B160A9D"/>
    <w:rsid w:val="0BA2D62A"/>
    <w:rsid w:val="0BB2A92D"/>
    <w:rsid w:val="0BCC4B0B"/>
    <w:rsid w:val="0BEFECF8"/>
    <w:rsid w:val="0C4F9A6F"/>
    <w:rsid w:val="0C5918FF"/>
    <w:rsid w:val="0C98DF34"/>
    <w:rsid w:val="0CAA9083"/>
    <w:rsid w:val="0D3D1472"/>
    <w:rsid w:val="0D99F93B"/>
    <w:rsid w:val="0DC69DA7"/>
    <w:rsid w:val="0E9BA4C2"/>
    <w:rsid w:val="0EB0398E"/>
    <w:rsid w:val="0ED8E4D3"/>
    <w:rsid w:val="0F08CC1A"/>
    <w:rsid w:val="0F12E1EC"/>
    <w:rsid w:val="0F168BC0"/>
    <w:rsid w:val="0F3311AD"/>
    <w:rsid w:val="0F53DA84"/>
    <w:rsid w:val="0F5A63DE"/>
    <w:rsid w:val="0F5FF437"/>
    <w:rsid w:val="0F91AE6C"/>
    <w:rsid w:val="0FDA6348"/>
    <w:rsid w:val="100DC26E"/>
    <w:rsid w:val="103C8483"/>
    <w:rsid w:val="1076F517"/>
    <w:rsid w:val="108EBDD5"/>
    <w:rsid w:val="116B86CC"/>
    <w:rsid w:val="117D9127"/>
    <w:rsid w:val="12027DF7"/>
    <w:rsid w:val="1219CD4D"/>
    <w:rsid w:val="1269D3DF"/>
    <w:rsid w:val="12E9CB7C"/>
    <w:rsid w:val="132FF285"/>
    <w:rsid w:val="137DB2CF"/>
    <w:rsid w:val="138FA1C4"/>
    <w:rsid w:val="13951B3F"/>
    <w:rsid w:val="13DEFE23"/>
    <w:rsid w:val="13EACA75"/>
    <w:rsid w:val="146F40CE"/>
    <w:rsid w:val="15253EF4"/>
    <w:rsid w:val="1546F536"/>
    <w:rsid w:val="1548A13D"/>
    <w:rsid w:val="15801712"/>
    <w:rsid w:val="15885BF0"/>
    <w:rsid w:val="15A99978"/>
    <w:rsid w:val="15B0AFD6"/>
    <w:rsid w:val="15FE149D"/>
    <w:rsid w:val="1628678B"/>
    <w:rsid w:val="16A9AA69"/>
    <w:rsid w:val="171B8F7F"/>
    <w:rsid w:val="17452A29"/>
    <w:rsid w:val="17563B37"/>
    <w:rsid w:val="1757A5FE"/>
    <w:rsid w:val="17654E85"/>
    <w:rsid w:val="17CC6113"/>
    <w:rsid w:val="17E39264"/>
    <w:rsid w:val="182DA001"/>
    <w:rsid w:val="1839B3D7"/>
    <w:rsid w:val="184AA2C5"/>
    <w:rsid w:val="18A72415"/>
    <w:rsid w:val="19011EE6"/>
    <w:rsid w:val="190F8C85"/>
    <w:rsid w:val="193D2CF9"/>
    <w:rsid w:val="1953869A"/>
    <w:rsid w:val="199B5A18"/>
    <w:rsid w:val="19BB2958"/>
    <w:rsid w:val="19DE3307"/>
    <w:rsid w:val="1A15DF9B"/>
    <w:rsid w:val="1A186BD4"/>
    <w:rsid w:val="1A543325"/>
    <w:rsid w:val="1A6EF1C6"/>
    <w:rsid w:val="1AE1DA7D"/>
    <w:rsid w:val="1AE46FFA"/>
    <w:rsid w:val="1AE5B5EF"/>
    <w:rsid w:val="1B0F4EDA"/>
    <w:rsid w:val="1B17637A"/>
    <w:rsid w:val="1BA6CF1D"/>
    <w:rsid w:val="1BBEF898"/>
    <w:rsid w:val="1BD88D9F"/>
    <w:rsid w:val="1C0A3880"/>
    <w:rsid w:val="1C189B4C"/>
    <w:rsid w:val="1D6DF32C"/>
    <w:rsid w:val="1D8C763A"/>
    <w:rsid w:val="1E261355"/>
    <w:rsid w:val="1E4059B9"/>
    <w:rsid w:val="1E516093"/>
    <w:rsid w:val="1E6BBCAF"/>
    <w:rsid w:val="1E807C84"/>
    <w:rsid w:val="1E8AC23B"/>
    <w:rsid w:val="1EA20930"/>
    <w:rsid w:val="1EA4D5B0"/>
    <w:rsid w:val="1ECD49AC"/>
    <w:rsid w:val="1EF8FCBC"/>
    <w:rsid w:val="1F4B4E53"/>
    <w:rsid w:val="202E6295"/>
    <w:rsid w:val="207C1D67"/>
    <w:rsid w:val="209D643B"/>
    <w:rsid w:val="20A6ED06"/>
    <w:rsid w:val="20EC1612"/>
    <w:rsid w:val="20F29CF0"/>
    <w:rsid w:val="215A1AFC"/>
    <w:rsid w:val="21A1E0C9"/>
    <w:rsid w:val="21D0DED9"/>
    <w:rsid w:val="221326D3"/>
    <w:rsid w:val="22297CCD"/>
    <w:rsid w:val="22348A37"/>
    <w:rsid w:val="22945882"/>
    <w:rsid w:val="22C900E2"/>
    <w:rsid w:val="22E16A80"/>
    <w:rsid w:val="22FD8EA0"/>
    <w:rsid w:val="23126B8C"/>
    <w:rsid w:val="233541BE"/>
    <w:rsid w:val="239D68C9"/>
    <w:rsid w:val="23A0BACF"/>
    <w:rsid w:val="23B5C3C2"/>
    <w:rsid w:val="23F170C8"/>
    <w:rsid w:val="2483BB1C"/>
    <w:rsid w:val="2545D01A"/>
    <w:rsid w:val="2611330B"/>
    <w:rsid w:val="261ADC25"/>
    <w:rsid w:val="265DD356"/>
    <w:rsid w:val="26C01568"/>
    <w:rsid w:val="26E1FDA3"/>
    <w:rsid w:val="270B77B4"/>
    <w:rsid w:val="270F7A37"/>
    <w:rsid w:val="273905F5"/>
    <w:rsid w:val="27503F97"/>
    <w:rsid w:val="2784642E"/>
    <w:rsid w:val="27B316BC"/>
    <w:rsid w:val="27BA0601"/>
    <w:rsid w:val="280AD689"/>
    <w:rsid w:val="2836E5A3"/>
    <w:rsid w:val="283C6191"/>
    <w:rsid w:val="289299D0"/>
    <w:rsid w:val="28B46F1A"/>
    <w:rsid w:val="28ED190B"/>
    <w:rsid w:val="29010AB1"/>
    <w:rsid w:val="2942E166"/>
    <w:rsid w:val="29833741"/>
    <w:rsid w:val="29C2F34B"/>
    <w:rsid w:val="2A42F9D1"/>
    <w:rsid w:val="2AAB7649"/>
    <w:rsid w:val="2AB6BB8C"/>
    <w:rsid w:val="2AC29F5E"/>
    <w:rsid w:val="2AD0A6BC"/>
    <w:rsid w:val="2C2CBECE"/>
    <w:rsid w:val="2C3A02EA"/>
    <w:rsid w:val="2CD7F582"/>
    <w:rsid w:val="2D7EC48F"/>
    <w:rsid w:val="2DD27CFD"/>
    <w:rsid w:val="2E19450E"/>
    <w:rsid w:val="2E6BDA81"/>
    <w:rsid w:val="2F0E68A5"/>
    <w:rsid w:val="2FBCE75F"/>
    <w:rsid w:val="2FD73069"/>
    <w:rsid w:val="2FE68A37"/>
    <w:rsid w:val="30028C17"/>
    <w:rsid w:val="305E8CA4"/>
    <w:rsid w:val="30AE1452"/>
    <w:rsid w:val="30BA712A"/>
    <w:rsid w:val="30D29D68"/>
    <w:rsid w:val="30E944F6"/>
    <w:rsid w:val="31042B31"/>
    <w:rsid w:val="317BCBCA"/>
    <w:rsid w:val="31859303"/>
    <w:rsid w:val="3246EAF9"/>
    <w:rsid w:val="326FE83D"/>
    <w:rsid w:val="32A96AFD"/>
    <w:rsid w:val="33C44584"/>
    <w:rsid w:val="34B98110"/>
    <w:rsid w:val="34C3290F"/>
    <w:rsid w:val="34E48704"/>
    <w:rsid w:val="3506A9DD"/>
    <w:rsid w:val="351A18A6"/>
    <w:rsid w:val="355DA68B"/>
    <w:rsid w:val="35807076"/>
    <w:rsid w:val="35A6EF80"/>
    <w:rsid w:val="35CFD63B"/>
    <w:rsid w:val="35F4F8BC"/>
    <w:rsid w:val="36232F7D"/>
    <w:rsid w:val="36500105"/>
    <w:rsid w:val="3742BFE1"/>
    <w:rsid w:val="37544E4C"/>
    <w:rsid w:val="376052C3"/>
    <w:rsid w:val="37B765F2"/>
    <w:rsid w:val="37C921EA"/>
    <w:rsid w:val="37CC6674"/>
    <w:rsid w:val="385E7028"/>
    <w:rsid w:val="388131A9"/>
    <w:rsid w:val="3886990F"/>
    <w:rsid w:val="38AA9B56"/>
    <w:rsid w:val="38B28D0B"/>
    <w:rsid w:val="391E0450"/>
    <w:rsid w:val="391ECE09"/>
    <w:rsid w:val="3931A66C"/>
    <w:rsid w:val="3957FA75"/>
    <w:rsid w:val="3A2E2CE3"/>
    <w:rsid w:val="3A6C77E8"/>
    <w:rsid w:val="3A8CBDD8"/>
    <w:rsid w:val="3A9B2015"/>
    <w:rsid w:val="3B06D531"/>
    <w:rsid w:val="3BCD7553"/>
    <w:rsid w:val="3C400B05"/>
    <w:rsid w:val="3D3F301C"/>
    <w:rsid w:val="3D4C8608"/>
    <w:rsid w:val="3D993951"/>
    <w:rsid w:val="3DA80A99"/>
    <w:rsid w:val="3DAB4681"/>
    <w:rsid w:val="3DB341A8"/>
    <w:rsid w:val="3DEA6955"/>
    <w:rsid w:val="3DF44609"/>
    <w:rsid w:val="3E0EC9E7"/>
    <w:rsid w:val="3E18FF06"/>
    <w:rsid w:val="3E2FCB45"/>
    <w:rsid w:val="3E3108A7"/>
    <w:rsid w:val="3E6FB193"/>
    <w:rsid w:val="3E75786A"/>
    <w:rsid w:val="3F09D68C"/>
    <w:rsid w:val="3F41C1EE"/>
    <w:rsid w:val="3F965272"/>
    <w:rsid w:val="3F96E587"/>
    <w:rsid w:val="3F9F4C87"/>
    <w:rsid w:val="40696119"/>
    <w:rsid w:val="40F29253"/>
    <w:rsid w:val="411E0B69"/>
    <w:rsid w:val="414286AE"/>
    <w:rsid w:val="414FB896"/>
    <w:rsid w:val="41601A1B"/>
    <w:rsid w:val="41B36F4F"/>
    <w:rsid w:val="41CD3772"/>
    <w:rsid w:val="41E09065"/>
    <w:rsid w:val="42C4FA94"/>
    <w:rsid w:val="43179577"/>
    <w:rsid w:val="43190EBA"/>
    <w:rsid w:val="43DCF0EC"/>
    <w:rsid w:val="44008F2A"/>
    <w:rsid w:val="440B6E7E"/>
    <w:rsid w:val="4437C4C4"/>
    <w:rsid w:val="448281ED"/>
    <w:rsid w:val="44BA0EB9"/>
    <w:rsid w:val="45135331"/>
    <w:rsid w:val="4519B2F3"/>
    <w:rsid w:val="4549B107"/>
    <w:rsid w:val="455D5BF6"/>
    <w:rsid w:val="45ABC813"/>
    <w:rsid w:val="45B5E0F2"/>
    <w:rsid w:val="4635F05F"/>
    <w:rsid w:val="465B0F0B"/>
    <w:rsid w:val="465FC467"/>
    <w:rsid w:val="466761F2"/>
    <w:rsid w:val="46A11031"/>
    <w:rsid w:val="46D2F389"/>
    <w:rsid w:val="47288C2A"/>
    <w:rsid w:val="47DBB108"/>
    <w:rsid w:val="48172E81"/>
    <w:rsid w:val="4896A2F4"/>
    <w:rsid w:val="48AD4CDE"/>
    <w:rsid w:val="48E6B3E7"/>
    <w:rsid w:val="48F680A3"/>
    <w:rsid w:val="4937F619"/>
    <w:rsid w:val="49A91AA3"/>
    <w:rsid w:val="4A12A19A"/>
    <w:rsid w:val="4A292274"/>
    <w:rsid w:val="4A2A3208"/>
    <w:rsid w:val="4AB4875E"/>
    <w:rsid w:val="4B2206BB"/>
    <w:rsid w:val="4B28E92A"/>
    <w:rsid w:val="4BC09A4B"/>
    <w:rsid w:val="4C04ED10"/>
    <w:rsid w:val="4C09FF41"/>
    <w:rsid w:val="4C6291B0"/>
    <w:rsid w:val="4C9F48F8"/>
    <w:rsid w:val="4CA6BE2E"/>
    <w:rsid w:val="4CC9ACF7"/>
    <w:rsid w:val="4D187DCF"/>
    <w:rsid w:val="4D2B5AF3"/>
    <w:rsid w:val="4D7B0DE7"/>
    <w:rsid w:val="4D8D3483"/>
    <w:rsid w:val="4D9F568D"/>
    <w:rsid w:val="4DA5C5DE"/>
    <w:rsid w:val="4DAFB6BB"/>
    <w:rsid w:val="4DFEAC42"/>
    <w:rsid w:val="4E52F095"/>
    <w:rsid w:val="4E566CC5"/>
    <w:rsid w:val="4E5CD84A"/>
    <w:rsid w:val="4E66D4EC"/>
    <w:rsid w:val="4E89CEE1"/>
    <w:rsid w:val="4EDC6A67"/>
    <w:rsid w:val="4F95B96A"/>
    <w:rsid w:val="4FCC3093"/>
    <w:rsid w:val="4FCC953A"/>
    <w:rsid w:val="50BA3DF1"/>
    <w:rsid w:val="511E93E4"/>
    <w:rsid w:val="51B824DD"/>
    <w:rsid w:val="5229EADD"/>
    <w:rsid w:val="5245DEF0"/>
    <w:rsid w:val="53627BF9"/>
    <w:rsid w:val="537301E6"/>
    <w:rsid w:val="538745F7"/>
    <w:rsid w:val="539FA4B6"/>
    <w:rsid w:val="53D239F7"/>
    <w:rsid w:val="53E5703E"/>
    <w:rsid w:val="5422691A"/>
    <w:rsid w:val="54355C67"/>
    <w:rsid w:val="54642A48"/>
    <w:rsid w:val="547A1243"/>
    <w:rsid w:val="548FAEFE"/>
    <w:rsid w:val="55684560"/>
    <w:rsid w:val="556EEB5C"/>
    <w:rsid w:val="55986DEA"/>
    <w:rsid w:val="55DFE9F7"/>
    <w:rsid w:val="566F3F42"/>
    <w:rsid w:val="56732043"/>
    <w:rsid w:val="572D2E43"/>
    <w:rsid w:val="5731B192"/>
    <w:rsid w:val="573B246A"/>
    <w:rsid w:val="57514FA2"/>
    <w:rsid w:val="57572DC5"/>
    <w:rsid w:val="5794080A"/>
    <w:rsid w:val="57E7FEB7"/>
    <w:rsid w:val="57EA9233"/>
    <w:rsid w:val="57F35619"/>
    <w:rsid w:val="589C75E0"/>
    <w:rsid w:val="58B08283"/>
    <w:rsid w:val="58C7FDDE"/>
    <w:rsid w:val="590C6061"/>
    <w:rsid w:val="592977D9"/>
    <w:rsid w:val="5954EE7B"/>
    <w:rsid w:val="596B9C08"/>
    <w:rsid w:val="5980B7F6"/>
    <w:rsid w:val="59B8E534"/>
    <w:rsid w:val="5A9CE331"/>
    <w:rsid w:val="5AA64327"/>
    <w:rsid w:val="5B083EE7"/>
    <w:rsid w:val="5B471A1F"/>
    <w:rsid w:val="5B4954F6"/>
    <w:rsid w:val="5B629881"/>
    <w:rsid w:val="5C107CAA"/>
    <w:rsid w:val="5C70BF6A"/>
    <w:rsid w:val="5C8A2D91"/>
    <w:rsid w:val="5C8ED8E9"/>
    <w:rsid w:val="5CAF64F1"/>
    <w:rsid w:val="5CF2D26B"/>
    <w:rsid w:val="5D7C9DF2"/>
    <w:rsid w:val="5DA36329"/>
    <w:rsid w:val="5DC0B402"/>
    <w:rsid w:val="5DC4EF12"/>
    <w:rsid w:val="5DF81366"/>
    <w:rsid w:val="5E050A70"/>
    <w:rsid w:val="5E3B30C5"/>
    <w:rsid w:val="5E4E6285"/>
    <w:rsid w:val="5E53A61E"/>
    <w:rsid w:val="6027D1BD"/>
    <w:rsid w:val="60510DE5"/>
    <w:rsid w:val="606E2FE1"/>
    <w:rsid w:val="618CAD07"/>
    <w:rsid w:val="61AD51B9"/>
    <w:rsid w:val="61E957CD"/>
    <w:rsid w:val="61EAAF46"/>
    <w:rsid w:val="61FEB99F"/>
    <w:rsid w:val="625AA8BB"/>
    <w:rsid w:val="62C800D4"/>
    <w:rsid w:val="62DC0D4B"/>
    <w:rsid w:val="6306108D"/>
    <w:rsid w:val="6382CE15"/>
    <w:rsid w:val="63909E03"/>
    <w:rsid w:val="63A5D0A3"/>
    <w:rsid w:val="647E652D"/>
    <w:rsid w:val="64DE08F3"/>
    <w:rsid w:val="64F10FF7"/>
    <w:rsid w:val="651E9E76"/>
    <w:rsid w:val="651F74C5"/>
    <w:rsid w:val="6664C880"/>
    <w:rsid w:val="6688BC8D"/>
    <w:rsid w:val="668CE058"/>
    <w:rsid w:val="66BCC059"/>
    <w:rsid w:val="678AA2E5"/>
    <w:rsid w:val="680345E4"/>
    <w:rsid w:val="6814374D"/>
    <w:rsid w:val="681C06F2"/>
    <w:rsid w:val="685516C3"/>
    <w:rsid w:val="6867B35B"/>
    <w:rsid w:val="6928077A"/>
    <w:rsid w:val="69A91DFF"/>
    <w:rsid w:val="6A27FBAF"/>
    <w:rsid w:val="6A74CEA7"/>
    <w:rsid w:val="6AE690FE"/>
    <w:rsid w:val="6B14D762"/>
    <w:rsid w:val="6B30582B"/>
    <w:rsid w:val="6B9ACB2E"/>
    <w:rsid w:val="6BD0717B"/>
    <w:rsid w:val="6BE2629A"/>
    <w:rsid w:val="6C43D37E"/>
    <w:rsid w:val="6C983B14"/>
    <w:rsid w:val="6CAB3614"/>
    <w:rsid w:val="6CB6B3B5"/>
    <w:rsid w:val="6D2394D0"/>
    <w:rsid w:val="6D369B8F"/>
    <w:rsid w:val="6D89A3E0"/>
    <w:rsid w:val="6DA13AED"/>
    <w:rsid w:val="6DD882DA"/>
    <w:rsid w:val="6DDA583A"/>
    <w:rsid w:val="6DFE84E6"/>
    <w:rsid w:val="6E8E8F04"/>
    <w:rsid w:val="6E9F363D"/>
    <w:rsid w:val="6EAAF458"/>
    <w:rsid w:val="6F7011D3"/>
    <w:rsid w:val="6F761426"/>
    <w:rsid w:val="6F90405F"/>
    <w:rsid w:val="6F992AFD"/>
    <w:rsid w:val="6FFA54E4"/>
    <w:rsid w:val="707F70B9"/>
    <w:rsid w:val="70B1BD96"/>
    <w:rsid w:val="70B931E8"/>
    <w:rsid w:val="714778FB"/>
    <w:rsid w:val="72EE5F10"/>
    <w:rsid w:val="73175690"/>
    <w:rsid w:val="7377C88A"/>
    <w:rsid w:val="737D5080"/>
    <w:rsid w:val="73FB7E71"/>
    <w:rsid w:val="74165776"/>
    <w:rsid w:val="744CACFE"/>
    <w:rsid w:val="7455B80B"/>
    <w:rsid w:val="7457E769"/>
    <w:rsid w:val="74732395"/>
    <w:rsid w:val="74948CF6"/>
    <w:rsid w:val="74B0F08C"/>
    <w:rsid w:val="74EF139E"/>
    <w:rsid w:val="7518E80D"/>
    <w:rsid w:val="75305DB0"/>
    <w:rsid w:val="7560D041"/>
    <w:rsid w:val="759C7EB3"/>
    <w:rsid w:val="7604CDC6"/>
    <w:rsid w:val="7622B192"/>
    <w:rsid w:val="7657705B"/>
    <w:rsid w:val="7686433F"/>
    <w:rsid w:val="76993A2B"/>
    <w:rsid w:val="76C38BEA"/>
    <w:rsid w:val="76D5FAC6"/>
    <w:rsid w:val="76F069B4"/>
    <w:rsid w:val="771BCCC3"/>
    <w:rsid w:val="7777A0E3"/>
    <w:rsid w:val="78306786"/>
    <w:rsid w:val="786950AF"/>
    <w:rsid w:val="78A38CED"/>
    <w:rsid w:val="79195B8F"/>
    <w:rsid w:val="794C9B69"/>
    <w:rsid w:val="794D24B6"/>
    <w:rsid w:val="796A9926"/>
    <w:rsid w:val="797E6FD6"/>
    <w:rsid w:val="79F1917A"/>
    <w:rsid w:val="7A02CA5A"/>
    <w:rsid w:val="7A8AE084"/>
    <w:rsid w:val="7AC12D0E"/>
    <w:rsid w:val="7AE1872F"/>
    <w:rsid w:val="7AF63D04"/>
    <w:rsid w:val="7B941685"/>
    <w:rsid w:val="7C1D309F"/>
    <w:rsid w:val="7C1FE737"/>
    <w:rsid w:val="7CFF1AAF"/>
    <w:rsid w:val="7D44F50F"/>
    <w:rsid w:val="7D52FDA6"/>
    <w:rsid w:val="7D654A80"/>
    <w:rsid w:val="7D6F1216"/>
    <w:rsid w:val="7D8FC09A"/>
    <w:rsid w:val="7DB18297"/>
    <w:rsid w:val="7E0B1DCF"/>
    <w:rsid w:val="7E5908FF"/>
    <w:rsid w:val="7F2241DA"/>
    <w:rsid w:val="7F47DFD6"/>
    <w:rsid w:val="7F617113"/>
    <w:rsid w:val="7F94A449"/>
    <w:rsid w:val="7F99987F"/>
    <w:rsid w:val="7FA520EB"/>
    <w:rsid w:val="7FBE0469"/>
    <w:rsid w:val="7FCBE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A9271"/>
  <w15:chartTrackingRefBased/>
  <w15:docId w15:val="{D0102768-1A2B-45CB-B800-647ED8B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1970"/>
    <w:pPr>
      <w:spacing w:after="120" w:line="240" w:lineRule="auto"/>
      <w:contextualSpacing/>
    </w:pPr>
    <w:rPr>
      <w:rFonts w:ascii="Arial" w:hAnsi="Arial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20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970"/>
    <w:pPr>
      <w:keepNext/>
      <w:keepLines/>
      <w:spacing w:before="2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39E"/>
    <w:pPr>
      <w:keepNext/>
      <w:keepLines/>
      <w:spacing w:before="8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C9B"/>
    <w:pPr>
      <w:keepNext/>
      <w:keepLines/>
      <w:spacing w:before="8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A5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720E"/>
    <w:rPr>
      <w:rFonts w:ascii="Arial" w:hAnsi="Arial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1970"/>
    <w:rPr>
      <w:rFonts w:ascii="Arial" w:hAnsi="Arial"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A4B5A"/>
    <w:pPr>
      <w:ind w:left="720"/>
    </w:pPr>
  </w:style>
  <w:style w:type="character" w:styleId="Strong">
    <w:name w:val="Strong"/>
    <w:basedOn w:val="DefaultParagraphFont"/>
    <w:uiPriority w:val="22"/>
    <w:qFormat/>
    <w:rsid w:val="00434676"/>
    <w:rPr>
      <w:b/>
      <w:bCs/>
    </w:rPr>
  </w:style>
  <w:style w:type="character" w:styleId="Emphasis">
    <w:name w:val="Emphasis"/>
    <w:basedOn w:val="DefaultParagraphFont"/>
    <w:uiPriority w:val="20"/>
    <w:qFormat/>
    <w:rsid w:val="00434676"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rsid w:val="0016439E"/>
    <w:rPr>
      <w:rFonts w:ascii="Arial" w:hAnsi="Arial" w:eastAsiaTheme="majorEastAsia" w:cstheme="majorBidi"/>
      <w:b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712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68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1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1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56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56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5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568"/>
    <w:rPr>
      <w:rFonts w:ascii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03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0B04DE"/>
    <w:pPr>
      <w:spacing w:after="0" w:line="240" w:lineRule="auto"/>
    </w:pPr>
    <w:rPr>
      <w:rFonts w:ascii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3B05D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43F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5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05D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A25A1"/>
    <w:rPr>
      <w:rFonts w:eastAsiaTheme="majorEastAsia" w:cstheme="majorBidi"/>
      <w:b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A25A1"/>
    <w:rPr>
      <w:rFonts w:ascii="Arial" w:hAnsi="Arial" w:eastAsiaTheme="majorEastAsia" w:cstheme="majorBidi"/>
      <w:b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51E8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1E87"/>
    <w:rPr>
      <w:rFonts w:ascii="Calibri" w:hAnsi="Calibri" w:cs="Calibri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E15EA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8D6C9B"/>
    <w:rPr>
      <w:rFonts w:ascii="Arial" w:hAnsi="Arial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C2FA5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cc" w:customStyle="1">
    <w:name w:val="cc"/>
    <w:basedOn w:val="DefaultParagraphFont"/>
    <w:rsid w:val="000F4870"/>
  </w:style>
  <w:style w:type="character" w:styleId="HTMLCite">
    <w:name w:val="HTML Cite"/>
    <w:basedOn w:val="DefaultParagraphFont"/>
    <w:uiPriority w:val="99"/>
    <w:semiHidden/>
    <w:unhideWhenUsed/>
    <w:rsid w:val="000F48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96F1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06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30DE"/>
    <w:rPr>
      <w:color w:val="605E5C"/>
      <w:shd w:val="clear" w:color="auto" w:fill="E1DFDD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26" /><Relationship Type="http://schemas.openxmlformats.org/officeDocument/2006/relationships/fontTable" Target="fontTable.xml" Id="rId68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omments" Target="comments.xml" Id="rId16" /><Relationship Type="http://schemas.openxmlformats.org/officeDocument/2006/relationships/hyperlink" Target="https://www.etsi.org/deliver/etsi_en/301500_301599/301549/03.02.01_60/en_301549v030201p.pdf" TargetMode="External" Id="rId11" /><Relationship Type="http://schemas.openxmlformats.org/officeDocument/2006/relationships/numbering" Target="numbering.xml" Id="rId5" /><Relationship Type="http://schemas.microsoft.com/office/2018/08/relationships/commentsExtensible" Target="commentsExtensible.xml" Id="rId19" /><Relationship Type="http://schemas.openxmlformats.org/officeDocument/2006/relationships/footer" Target="footer1.xml" Id="rId27" /><Relationship Type="http://schemas.microsoft.com/office/2011/relationships/people" Target="people.xml" Id="rId69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www.etsi.org/deliver/etsi_en/301500_301599/301549/03.02.01_60/en_301549v030201p.pdf" TargetMode="External" Id="rId12" /><Relationship Type="http://schemas.microsoft.com/office/2011/relationships/commentsExtended" Target="commentsExtended.xml" Id="rId17" /><Relationship Type="http://schemas.openxmlformats.org/officeDocument/2006/relationships/theme" Target="theme/theme1.xml" Id="rId7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8" /><Relationship Type="http://schemas.openxmlformats.org/officeDocument/2006/relationships/glossaryDocument" Target="glossary/document.xml" Id="Rf997b45d9ef94c78" /><Relationship Type="http://schemas.microsoft.com/office/2020/10/relationships/intelligence" Target="intelligence2.xml" Id="R11c2fb8fcd0c45d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cd24-3d9f-4da1-8c3f-03b704763d2c}"/>
      </w:docPartPr>
      <w:docPartBody>
        <w:p w14:paraId="2ABE2B8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423fc0-c239-4e24-a6f9-d23a613d8128">
      <UserInfo>
        <DisplayName>SharingLinks.60693df2-0edf-4c49-aed5-819aa86d73cd.OrganizationEdit.38fbd1af-a9ad-4ed2-9cbb-8ec4aefca370</DisplayName>
        <AccountId>117</AccountId>
        <AccountType/>
      </UserInfo>
      <UserInfo>
        <DisplayName>Andrea Goffart</DisplayName>
        <AccountId>98</AccountId>
        <AccountType/>
      </UserInfo>
      <UserInfo>
        <DisplayName>SharingLinks.785719c9-57eb-45d6-b6c2-5acc1301c3c2.Flexible.bd101c5b-ef0f-4960-9e7c-e7d1dce36a75</DisplayName>
        <AccountId>134</AccountId>
        <AccountType/>
      </UserInfo>
      <UserInfo>
        <DisplayName>Sarah Lusthaus</DisplayName>
        <AccountId>414</AccountId>
        <AccountType/>
      </UserInfo>
      <UserInfo>
        <DisplayName>Irene Chisholm</DisplayName>
        <AccountId>415</AccountId>
        <AccountType/>
      </UserInfo>
      <UserInfo>
        <DisplayName>Melissa Tremblay</DisplayName>
        <AccountId>314</AccountId>
        <AccountType/>
      </UserInfo>
      <UserInfo>
        <DisplayName>Antoine Bedward</DisplayName>
        <AccountId>9</AccountId>
        <AccountType/>
      </UserInfo>
      <UserInfo>
        <DisplayName>Sarah Lawrence</DisplayName>
        <AccountId>416</AccountId>
        <AccountType/>
      </UserInfo>
      <UserInfo>
        <DisplayName>Jennifer Kerr</DisplayName>
        <AccountId>15</AccountId>
        <AccountType/>
      </UserInfo>
      <UserInfo>
        <DisplayName>Vanessa Vermette</DisplayName>
        <AccountId>468</AccountId>
        <AccountType/>
      </UserInfo>
    </SharedWithUsers>
    <Department_x002f_Ministere xmlns="95d91d43-16b9-4eaa-b446-97fc4a70c4d1">CSPS</Department_x002f_Ministere>
    <Link_x002f_URL xmlns="95d91d43-16b9-4eaa-b446-97fc4a70c4d1">
      <Url xsi:nil="true"/>
      <Description xsi:nil="true"/>
    </Link_x002f_URL>
    <Sharedfrom xmlns="95d91d43-16b9-4eaa-b446-97fc4a70c4d1" xsi:nil="true"/>
    <Language xmlns="95d91d43-16b9-4eaa-b446-97fc4a70c4d1">
      <Value>English</Value>
    </Language>
    <Details xmlns="95d91d43-16b9-4eaa-b446-97fc4a70c4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3" ma:contentTypeDescription="Create a new document." ma:contentTypeScope="" ma:versionID="f6f7d57fd0a39ef4ed8a3cb5edd3cce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a6b537ce8bb267ed0ff6c068d4e7f92f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AA821-248E-4423-A712-1AD89FC0C49C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95d91d43-16b9-4eaa-b446-97fc4a70c4d1"/>
    <ds:schemaRef ds:uri="http://schemas.microsoft.com/office/infopath/2007/PartnerControls"/>
    <ds:schemaRef ds:uri="http://schemas.openxmlformats.org/package/2006/metadata/core-properties"/>
    <ds:schemaRef ds:uri="20423fc0-c239-4e24-a6f9-d23a613d812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0D1426-82D8-49C4-8F4D-22B11FAC2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1d43-16b9-4eaa-b446-97fc4a70c4d1"/>
    <ds:schemaRef ds:uri="20423fc0-c239-4e24-a6f9-d23a613d8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17183B-3081-4CDE-9F52-437F4BC073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A7408B-F624-4794-A41F-130C39FC88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Government of Canada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Accessibility Requirements for Audio-Video</dc:title>
  <dc:subject>Accessibility multimedia</dc:subject>
  <dc:creator>Government of Canada</dc:creator>
  <keywords>Accessibility, videos</keywords>
  <dc:description/>
  <lastModifiedBy>Julie Bélisle Boutet (CSPS-EFPC)</lastModifiedBy>
  <revision>73</revision>
  <lastPrinted>2020-03-10T18:30:00.0000000Z</lastPrinted>
  <dcterms:created xsi:type="dcterms:W3CDTF">2023-01-04T19:01:00.0000000Z</dcterms:created>
  <dcterms:modified xsi:type="dcterms:W3CDTF">2023-05-30T18:36:46.7931129Z</dcterms:modified>
  <category>Accessibility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MediaServiceImageTags">
    <vt:lpwstr/>
  </property>
</Properties>
</file>